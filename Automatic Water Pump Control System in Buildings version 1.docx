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p w:rsidRPr="0013391A" w:rsidR="006A625C" w:rsidP="007D501A" w:rsidRDefault="006A639A" w14:paraId="7B16E8E4" w14:textId="44956212">
      <w:pPr>
        <w:pStyle w:val="Title"/>
        <w:rPr>
          <w:rStyle w:val="TitleChar"/>
          <w:color w:val="0070C0"/>
        </w:rPr>
      </w:pPr>
      <w:r w:rsidRPr="0013391A">
        <w:rPr>
          <w:noProof/>
          <w:color w:val="0070C0"/>
        </w:rPr>
        <w:drawing>
          <wp:anchor distT="0" distB="0" distL="114300" distR="114300" simplePos="0" relativeHeight="251658240" behindDoc="1" locked="0" layoutInCell="1" allowOverlap="1" wp14:anchorId="04891510" wp14:editId="6D3F1C5E">
            <wp:simplePos x="0" y="0"/>
            <wp:positionH relativeFrom="margin">
              <wp:posOffset>4838700</wp:posOffset>
            </wp:positionH>
            <wp:positionV relativeFrom="paragraph">
              <wp:posOffset>0</wp:posOffset>
            </wp:positionV>
            <wp:extent cx="1587500" cy="1587500"/>
            <wp:effectExtent l="0" t="0" r="0" b="0"/>
            <wp:wrapThrough wrapText="bothSides">
              <wp:wrapPolygon edited="0">
                <wp:start x="0" y="0"/>
                <wp:lineTo x="0" y="21254"/>
                <wp:lineTo x="21254" y="21254"/>
                <wp:lineTo x="21254" y="0"/>
                <wp:lineTo x="0" y="0"/>
              </wp:wrapPolygon>
            </wp:wrapThrough>
            <wp:docPr id="2" name="Picture 2" descr="gee-itc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e-itc · GitHu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391A" w:rsidR="007D501A">
        <w:rPr>
          <w:noProof/>
          <w:color w:val="0070C0"/>
        </w:rPr>
        <w:drawing>
          <wp:anchor distT="0" distB="0" distL="114300" distR="114300" simplePos="0" relativeHeight="251658241" behindDoc="0" locked="0" layoutInCell="1" allowOverlap="1" wp14:anchorId="30331B55" wp14:editId="186D78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25600" cy="1601470"/>
            <wp:effectExtent l="0" t="0" r="0" b="0"/>
            <wp:wrapThrough wrapText="bothSides">
              <wp:wrapPolygon edited="0">
                <wp:start x="9366" y="0"/>
                <wp:lineTo x="7341" y="771"/>
                <wp:lineTo x="2278" y="3597"/>
                <wp:lineTo x="2278" y="4625"/>
                <wp:lineTo x="1013" y="7194"/>
                <wp:lineTo x="506" y="8479"/>
                <wp:lineTo x="506" y="12847"/>
                <wp:lineTo x="2531" y="16958"/>
                <wp:lineTo x="2531" y="17729"/>
                <wp:lineTo x="8100" y="21069"/>
                <wp:lineTo x="13163" y="21069"/>
                <wp:lineTo x="14175" y="20555"/>
                <wp:lineTo x="18731" y="17472"/>
                <wp:lineTo x="20756" y="12847"/>
                <wp:lineTo x="21009" y="8736"/>
                <wp:lineTo x="19744" y="5910"/>
                <wp:lineTo x="19238" y="3597"/>
                <wp:lineTo x="13922" y="771"/>
                <wp:lineTo x="11644" y="0"/>
                <wp:lineTo x="9366" y="0"/>
              </wp:wrapPolygon>
            </wp:wrapThrough>
            <wp:docPr id="1" name="Picture 1" descr="Institute of Technology of Cambodi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e of Technology of Cambodia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391A" w:rsidR="24DD0DDE">
        <w:rPr>
          <w:color w:val="0070C0"/>
        </w:rPr>
        <w:t>A</w:t>
      </w:r>
      <w:r w:rsidRPr="0013391A" w:rsidR="24DD0DDE">
        <w:rPr>
          <w:rStyle w:val="TitleChar"/>
          <w:color w:val="0070C0"/>
        </w:rPr>
        <w:t>utomatic Water Pump Control System in Buildings</w:t>
      </w:r>
    </w:p>
    <w:p w:rsidRPr="0013391A" w:rsidR="000A003E" w:rsidP="006A639A" w:rsidRDefault="000A003E" w14:paraId="5381D5EC" w14:textId="36F893C7">
      <w:pPr>
        <w:pStyle w:val="Name"/>
      </w:pPr>
    </w:p>
    <w:p w:rsidR="000A003E" w:rsidP="006A639A" w:rsidRDefault="0013391A" w14:paraId="794A1959" w14:textId="0BC4F984">
      <w:pPr>
        <w:pStyle w:val="Name"/>
        <w:jc w:val="left"/>
      </w:pPr>
      <w:proofErr w:type="spellStart"/>
      <w:r w:rsidRPr="0013391A">
        <w:t>លោកគ្រូ</w:t>
      </w:r>
      <w:proofErr w:type="spellEnd"/>
      <w:r w:rsidRPr="0013391A">
        <w:tab/>
      </w:r>
      <w:r w:rsidRPr="0013391A">
        <w:tab/>
      </w:r>
      <w:r w:rsidRPr="0013391A">
        <w:t xml:space="preserve">CHHLONH </w:t>
      </w:r>
      <w:proofErr w:type="spellStart"/>
      <w:r w:rsidRPr="0013391A">
        <w:t>Chhith</w:t>
      </w:r>
      <w:proofErr w:type="spellEnd"/>
    </w:p>
    <w:p w:rsidRPr="0013391A" w:rsidR="006A639A" w:rsidP="006A639A" w:rsidRDefault="006A639A" w14:paraId="1EA4F873" w14:textId="4A56CB8B">
      <w:pPr>
        <w:pStyle w:val="Name"/>
        <w:jc w:val="left"/>
      </w:pPr>
    </w:p>
    <w:p w:rsidRPr="0013391A" w:rsidR="005A6F6D" w:rsidP="006A639A" w:rsidRDefault="0013391A" w14:paraId="2413EA99" w14:textId="191D1540">
      <w:pPr>
        <w:pStyle w:val="Name"/>
        <w:jc w:val="left"/>
        <w:rPr>
          <w:ins w:author="pheakdey thon" w:id="0"/>
        </w:rPr>
      </w:pPr>
      <w:proofErr w:type="spellStart"/>
      <w:r w:rsidRPr="0013391A">
        <w:t>និសិ្សត</w:t>
      </w:r>
      <w:proofErr w:type="spellEnd"/>
      <w:r w:rsidRPr="0013391A">
        <w:t>៖</w:t>
      </w:r>
      <w:r w:rsidR="006A639A">
        <w:t xml:space="preserve"> (</w:t>
      </w:r>
      <w:proofErr w:type="spellStart"/>
      <w:r w:rsidR="006A639A">
        <w:t>ក្រុមទី</w:t>
      </w:r>
      <w:proofErr w:type="spellEnd"/>
      <w:r w:rsidR="006A639A">
        <w:t xml:space="preserve"> ១០)</w:t>
      </w:r>
    </w:p>
    <w:p w:rsidRPr="0013391A" w:rsidR="006A625C" w:rsidP="006A639A" w:rsidRDefault="006A625C" w14:paraId="60FA11ED" w14:textId="308FDFD5">
      <w:pPr>
        <w:pStyle w:val="Name"/>
        <w:ind w:firstLine="720"/>
        <w:jc w:val="left"/>
      </w:pPr>
      <w:r w:rsidRPr="0013391A">
        <w:t>THON PHEAKDEY</w:t>
      </w:r>
      <w:r w:rsidRPr="0013391A">
        <w:tab/>
      </w:r>
      <w:r w:rsidRPr="0013391A">
        <w:t>ID</w:t>
      </w:r>
      <w:r w:rsidRPr="0013391A">
        <w:tab/>
      </w:r>
      <w:r w:rsidRPr="0013391A">
        <w:t>fc2594</w:t>
      </w:r>
    </w:p>
    <w:p w:rsidRPr="0013391A" w:rsidR="006A625C" w:rsidP="006A639A" w:rsidRDefault="006A625C" w14:paraId="0DA28AC1" w14:textId="39C62C69">
      <w:pPr>
        <w:pStyle w:val="Name"/>
        <w:jc w:val="left"/>
      </w:pPr>
      <w:r w:rsidRPr="0013391A">
        <w:tab/>
      </w:r>
      <w:r w:rsidRPr="0013391A">
        <w:t>THY CHETRA</w:t>
      </w:r>
      <w:r w:rsidRPr="0013391A">
        <w:tab/>
      </w:r>
      <w:r w:rsidRPr="0013391A">
        <w:tab/>
      </w:r>
      <w:r w:rsidRPr="0013391A">
        <w:t>ID</w:t>
      </w:r>
      <w:r w:rsidRPr="0013391A">
        <w:tab/>
      </w:r>
      <w:r w:rsidRPr="0013391A">
        <w:t>fc2608</w:t>
      </w:r>
    </w:p>
    <w:p w:rsidRPr="0013391A" w:rsidR="006A625C" w:rsidP="006A639A" w:rsidRDefault="006A625C" w14:paraId="4D52ABD1" w14:textId="0976EF65">
      <w:pPr>
        <w:pStyle w:val="Name"/>
        <w:jc w:val="left"/>
      </w:pPr>
      <w:r w:rsidRPr="0013391A">
        <w:tab/>
      </w:r>
      <w:r w:rsidRPr="0013391A">
        <w:t>UN THEARY</w:t>
      </w:r>
      <w:r w:rsidRPr="0013391A">
        <w:tab/>
      </w:r>
      <w:r w:rsidRPr="0013391A">
        <w:tab/>
      </w:r>
      <w:r w:rsidRPr="0013391A" w:rsidR="007D501A">
        <w:tab/>
      </w:r>
      <w:r w:rsidRPr="0013391A">
        <w:t>ID</w:t>
      </w:r>
      <w:r w:rsidRPr="0013391A">
        <w:tab/>
      </w:r>
      <w:r w:rsidRPr="0013391A">
        <w:t>fc2611</w:t>
      </w:r>
    </w:p>
    <w:p w:rsidR="006A639A" w:rsidP="006A639A" w:rsidRDefault="006A625C" w14:paraId="6E1A9095" w14:textId="060563BF">
      <w:pPr>
        <w:pStyle w:val="Name"/>
        <w:jc w:val="left"/>
      </w:pPr>
      <w:r w:rsidRPr="0013391A">
        <w:tab/>
      </w:r>
      <w:r w:rsidRPr="0013391A">
        <w:t>VA CHANTREA</w:t>
      </w:r>
      <w:r w:rsidRPr="0013391A">
        <w:tab/>
      </w:r>
      <w:r w:rsidRPr="0013391A">
        <w:tab/>
      </w:r>
      <w:r w:rsidRPr="0013391A">
        <w:t>ID</w:t>
      </w:r>
      <w:r w:rsidRPr="0013391A">
        <w:tab/>
      </w:r>
      <w:r w:rsidRPr="0013391A">
        <w:t>fc2517</w:t>
      </w:r>
    </w:p>
    <w:p w:rsidR="006A639A" w:rsidP="006A639A" w:rsidRDefault="006A639A" w14:paraId="4BB72C5E" w14:textId="4D2DEF82">
      <w:pPr>
        <w:pStyle w:val="Name"/>
      </w:pPr>
    </w:p>
    <w:p w:rsidR="006A639A" w:rsidP="006A639A" w:rsidRDefault="006A639A" w14:paraId="30FA3913" w14:textId="77777777">
      <w:pPr>
        <w:pStyle w:val="Name"/>
      </w:pPr>
    </w:p>
    <w:p w:rsidRPr="006A639A" w:rsidR="0013391A" w:rsidP="006A639A" w:rsidRDefault="0013391A" w14:paraId="683D855C" w14:textId="2E860985">
      <w:pPr>
        <w:pStyle w:val="Name"/>
      </w:pPr>
      <w:proofErr w:type="spellStart"/>
      <w:r>
        <w:t>ឆ្នាំសិក្សា</w:t>
      </w:r>
      <w:proofErr w:type="spellEnd"/>
      <w:r>
        <w:t xml:space="preserve"> ២០</w:t>
      </w:r>
      <w:r w:rsidR="006A639A">
        <w:t>២៤ - ២០២៥</w:t>
      </w:r>
    </w:p>
    <w:p w:rsidRPr="00BD479B" w:rsidR="00BD479B" w:rsidP="00BD479B" w:rsidRDefault="00BD479B" w14:paraId="3D187F25" w14:textId="0CA51AB1">
      <w:pPr>
        <w:ind w:firstLine="0"/>
        <w:contextualSpacing w:val="0"/>
      </w:pPr>
      <w:r>
        <w:br w:type="page"/>
      </w:r>
    </w:p>
    <w:p w:rsidR="4C135A3E" w:rsidP="4C135A3E" w:rsidRDefault="4C135A3E" w14:paraId="27A0684B" w14:textId="28F233E7">
      <w:pPr>
        <w:pStyle w:val="Heading1"/>
      </w:pPr>
      <w:bookmarkStart w:name="_Int_WPlnogre" w:id="1"/>
      <w:bookmarkStart w:name="_Toc192196216" w:id="2"/>
      <w:proofErr w:type="spellStart"/>
      <w:r w:rsidRPr="4C135A3E">
        <w:t>សេចក្តីសង្ខេប</w:t>
      </w:r>
      <w:bookmarkEnd w:id="1"/>
      <w:bookmarkEnd w:id="2"/>
      <w:proofErr w:type="spellEnd"/>
      <w:r w:rsidRPr="4C135A3E">
        <w:t xml:space="preserve"> </w:t>
      </w:r>
    </w:p>
    <w:p w:rsidR="00506039" w:rsidP="007D501A" w:rsidRDefault="00506039" w14:paraId="16D0A3E8" w14:textId="69E90C74">
      <w:pPr>
        <w:ind w:firstLine="360"/>
      </w:pPr>
      <w:r>
        <w:rPr>
          <w:rFonts w:hint="cs"/>
        </w:rPr>
        <w:t>នៅក្នុងអគារ</w:t>
      </w:r>
      <w:bookmarkStart w:name="_GoBack" w:id="3"/>
      <w:r>
        <w:rPr>
          <w:rFonts w:hint="cs"/>
        </w:rPr>
        <w:t>ទំនើប</w:t>
      </w:r>
      <w:bookmarkEnd w:id="3"/>
      <w:r>
        <w:rPr>
          <w:rFonts w:hint="cs"/>
        </w:rPr>
        <w:t>ការចែកចាយទឹកដើរតួនាទីយ៉ាងសំខាន់ក្នុងការធានាការផ្គត់ផ្គង់ទឹកប្រកបដោយស្ថិរភាពនិងប្រសិទ្ធភាព។ប្រព័ន្ធគ្រប់គ្រងម៉ាស៊ីនបូមទឹកបែបបុរាណតែងតែត្រូវការអន្តរាគមន៍ដោយដៃដែលនាំឱ្យអសមត្ថភាពការខ្ជះខ្ជាយទឹកនិងការបរាជ័យនៃប្រព័ន្ធសក្តានុពល។ការសិក្សានេះផ្តោតលើការរចនានិងការវិភាគប្រព័ន្ធគ្រប់គ្រងម៉ាស៊ីនបូមទឹកដោយស្វ័យប្រវត្តិដើម្បីបង្កើនប្រសិទ្ធភាពការប្រើប្រាស់ទឹកនិងកាត់បន្ថយ</w:t>
      </w:r>
      <w:r w:rsidR="31A4FC16">
        <w:t>កម្លាំងពលកម្ម</w:t>
      </w:r>
      <w:r>
        <w:rPr>
          <w:rFonts w:hint="cs"/>
        </w:rPr>
        <w:t>របស់មនុស្ស</w:t>
      </w:r>
      <w:r w:rsidR="29CE96F6">
        <w:t>ព្រមទាំងចំណេញពេលវេលា។</w:t>
      </w:r>
    </w:p>
    <w:p w:rsidR="00506039" w:rsidP="00506039" w:rsidRDefault="00506039" w14:paraId="5D2CBEF1" w14:textId="2C236AE8">
      <w:r>
        <w:rPr>
          <w:rFonts w:hint="cs"/>
        </w:rPr>
        <w:t>គោលបំណងចម្បងគឺដើម្បីបង្កើតប្រព័ន្ធឆ្លាតវៃដែលគ្រប់គ្រងប្រតិបត្តិការម៉ាស៊ីនបូមទឹកដោយស្វ័យប្រវត្តិដោយផ្អែកលើការរកឃើញកម្រិតទឹកក្នុងពេលវេលាជាក់ស្តែង។វិធីសាស្រ្តពាក់ព័ន្ធនឹងការរចនាប្រព័ន្ធដែលរួមបញ្ចូលឧបករណ៍ចាប់សញ្ញាកម្រិតទឹកមីក្រូកុងត្រូល័រនិងក្បួនដោះស្រាយគ្រប់គ្រងដែលបើកឬបិទម៉ាស៊ីនបូមតាមតម្រូវការ។ប្រព័ន្ធនេះត្រូវបានសាកល្បងក្នុងបរិយាកាសក្លែងធ្វើដើម្បីវាយតម្លៃប្រសិទ្ធភាពរបស់វាក្នុងការរក្សាកម្រិតទឹកឱ្យល្អបំផុត។</w:t>
      </w:r>
    </w:p>
    <w:p w:rsidR="00506039" w:rsidP="00506039" w:rsidRDefault="00506039" w14:paraId="18A5FE37" w14:textId="420DC1A0">
      <w:r>
        <w:rPr>
          <w:rFonts w:hint="cs"/>
        </w:rPr>
        <w:t>លទ្ធផលពីការសិក្សាបង្ហាញថាប្រព័ន្ធគ្រប់គ្រង</w:t>
      </w:r>
      <w:r w:rsidR="31A4FC16">
        <w:t>ម៉ាសុីនបូមទឹក</w:t>
      </w:r>
      <w:r>
        <w:rPr>
          <w:rFonts w:hint="cs"/>
        </w:rPr>
        <w:t>ដោយស្វ័យប្រវត្តិធ្វើអោយប្រសើរឡើងនូវការគ្រប់គ្រងទឹកយ៉ាងខ្លាំងដោយការពារការហូរហៀរនិងការស្ងួតនៃស្នប់។ប្រព័ន្ធនេះក៏បង្កើនប្រសិទ្ធភាពថាមពលនិងពន្យារអាយុជីវិតរបស់ឧបករណ៍បូមទឹកផងដែរ។</w:t>
      </w:r>
    </w:p>
    <w:p w:rsidR="00EF4532" w:rsidP="00506039" w:rsidRDefault="4C135A3E" w14:paraId="5EECBB19" w14:textId="5670B71C">
      <w:r>
        <w:t>សរុបមកការអនុវត្តប្រព័ន្ធគ្រប់គ្រងម៉ា</w:t>
      </w:r>
      <w:r w:rsidR="00205B74">
        <w:t>ស៊ី</w:t>
      </w:r>
      <w:r>
        <w:t>នបូមទឹកដោយស្វ័យប្រវត្តិនៅក្នុងអគារនានាផ្តល់នូវដំណោះស្រាយដ៏មានប្រសិទ្ធភាពមួយសម្រាប់ការបង្កើនប្រសិទ្ធភាពការចែកចាយទឹកកាត់បន្ថយការចំណាយលើការថែទាំនិងការធានាការផ្គត់ផ្គង់ទឹកជាប់លាប់។</w:t>
      </w:r>
    </w:p>
    <w:p w:rsidRPr="00506039" w:rsidR="00506039" w:rsidP="29CE96F6" w:rsidRDefault="00EF4532" w14:paraId="33869125" w14:textId="20498A0E">
      <w:pPr>
        <w:ind w:firstLine="0"/>
      </w:pPr>
      <w:r>
        <w:br w:type="page"/>
      </w:r>
    </w:p>
    <w:sdt>
      <w:sdtPr>
        <w:rPr>
          <w:rFonts w:ascii="Khmer OS Siemreap" w:hAnsi="Khmer OS Siemreap"/>
          <w:sz w:val="22"/>
          <w:szCs w:val="22"/>
        </w:rPr>
        <w:id w:val="581184789"/>
        <w:docPartObj>
          <w:docPartGallery w:val="Table of Contents"/>
          <w:docPartUnique/>
        </w:docPartObj>
      </w:sdtPr>
      <w:sdtEndPr>
        <w:rPr>
          <w:rFonts w:ascii="Khmer OS Siemreap" w:hAnsi="Khmer OS Siemreap"/>
          <w:b w:val="1"/>
          <w:bCs w:val="1"/>
          <w:noProof/>
          <w:sz w:val="22"/>
          <w:szCs w:val="22"/>
        </w:rPr>
      </w:sdtEndPr>
      <w:sdtContent>
        <w:p w:rsidR="00865AED" w:rsidP="000A003E" w:rsidRDefault="000A003E" w14:paraId="0570F534" w14:textId="7AAA5D1C">
          <w:pPr>
            <w:pStyle w:val="Subtitle"/>
          </w:pPr>
          <w:proofErr w:type="spellStart"/>
          <w:r w:rsidRPr="31A4FC16">
            <w:t>តារាង</w:t>
          </w:r>
          <w:proofErr w:type="spellEnd"/>
          <w:r>
            <w:rPr>
              <w:lang w:val="ca-ES"/>
            </w:rPr>
            <w:t>មាតិកា</w:t>
          </w:r>
          <w:r w:rsidRPr="31A4FC16">
            <w:t xml:space="preserve"> </w:t>
          </w:r>
        </w:p>
        <w:p w:rsidR="000A003E" w:rsidRDefault="000A003E" w14:paraId="4022D7BB" w14:textId="692E4578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szCs w:val="36"/>
              <w:lang w:val="en-US"/>
            </w:rPr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TOC \o "1-3" \h \z \u </w:instrText>
          </w:r>
          <w:r>
            <w:rPr>
              <w:szCs w:val="36"/>
            </w:rPr>
            <w:fldChar w:fldCharType="separate"/>
          </w:r>
          <w:hyperlink w:history="1" w:anchor="_Toc192196216">
            <w:r w:rsidRPr="00EA1CC0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eastAsiaTheme="minorEastAsia" w:cstheme="minorBidi"/>
                <w:noProof/>
                <w:szCs w:val="36"/>
                <w:lang w:val="en-US"/>
              </w:rPr>
              <w:tab/>
            </w:r>
            <w:r w:rsidRPr="00EA1CC0">
              <w:rPr>
                <w:rStyle w:val="Hyperlink"/>
                <w:noProof/>
                <w:cs/>
              </w:rPr>
              <w:t>សេចក្តីសង្ខេប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03E" w:rsidRDefault="00C72565" w14:paraId="13BAFD06" w14:textId="27651E09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szCs w:val="36"/>
              <w:lang w:val="en-US"/>
            </w:rPr>
          </w:pPr>
          <w:hyperlink w:history="1" w:anchor="_Toc192196217">
            <w:r w:rsidRPr="00EA1CC0" w:rsidR="000A003E">
              <w:rPr>
                <w:rStyle w:val="Hyperlink"/>
                <w:noProof/>
              </w:rPr>
              <w:t>2.</w:t>
            </w:r>
            <w:r w:rsidR="000A003E">
              <w:rPr>
                <w:rFonts w:asciiTheme="minorHAnsi" w:hAnsiTheme="minorHAnsi" w:eastAsiaTheme="minorEastAsia" w:cstheme="minorBidi"/>
                <w:noProof/>
                <w:szCs w:val="36"/>
                <w:lang w:val="en-US"/>
              </w:rPr>
              <w:tab/>
            </w:r>
            <w:r w:rsidRPr="00EA1CC0" w:rsidR="000A003E">
              <w:rPr>
                <w:rStyle w:val="Hyperlink"/>
                <w:noProof/>
              </w:rPr>
              <w:t>Introduction</w:t>
            </w:r>
            <w:r w:rsidR="000A003E">
              <w:rPr>
                <w:noProof/>
                <w:webHidden/>
              </w:rPr>
              <w:tab/>
            </w:r>
            <w:r w:rsidR="000A003E">
              <w:rPr>
                <w:noProof/>
                <w:webHidden/>
              </w:rPr>
              <w:fldChar w:fldCharType="begin"/>
            </w:r>
            <w:r w:rsidR="000A003E">
              <w:rPr>
                <w:noProof/>
                <w:webHidden/>
              </w:rPr>
              <w:instrText xml:space="preserve"> PAGEREF _Toc192196217 \h </w:instrText>
            </w:r>
            <w:r w:rsidR="000A003E">
              <w:rPr>
                <w:noProof/>
                <w:webHidden/>
              </w:rPr>
            </w:r>
            <w:r w:rsidR="000A003E">
              <w:rPr>
                <w:noProof/>
                <w:webHidden/>
              </w:rPr>
              <w:fldChar w:fldCharType="separate"/>
            </w:r>
            <w:r w:rsidR="000A003E">
              <w:rPr>
                <w:noProof/>
                <w:webHidden/>
              </w:rPr>
              <w:t>5</w:t>
            </w:r>
            <w:r w:rsidR="000A003E">
              <w:rPr>
                <w:noProof/>
                <w:webHidden/>
              </w:rPr>
              <w:fldChar w:fldCharType="end"/>
            </w:r>
          </w:hyperlink>
        </w:p>
        <w:p w:rsidR="000A003E" w:rsidRDefault="00C72565" w14:paraId="07898BBA" w14:textId="42FE5278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szCs w:val="36"/>
              <w:lang w:val="en-US"/>
            </w:rPr>
          </w:pPr>
          <w:hyperlink w:history="1" w:anchor="_Toc192196218">
            <w:r w:rsidRPr="00EA1CC0" w:rsidR="000A003E">
              <w:rPr>
                <w:rStyle w:val="Hyperlink"/>
                <w:noProof/>
              </w:rPr>
              <w:t>1.</w:t>
            </w:r>
            <w:r w:rsidR="000A003E">
              <w:rPr>
                <w:rFonts w:asciiTheme="minorHAnsi" w:hAnsiTheme="minorHAnsi" w:eastAsiaTheme="minorEastAsia" w:cstheme="minorBidi"/>
                <w:noProof/>
                <w:szCs w:val="36"/>
                <w:lang w:val="en-US"/>
              </w:rPr>
              <w:tab/>
            </w:r>
            <w:r w:rsidRPr="00EA1CC0" w:rsidR="000A003E">
              <w:rPr>
                <w:rStyle w:val="Hyperlink"/>
                <w:noProof/>
              </w:rPr>
              <w:t>Overview</w:t>
            </w:r>
            <w:r w:rsidR="000A003E">
              <w:rPr>
                <w:noProof/>
                <w:webHidden/>
              </w:rPr>
              <w:tab/>
            </w:r>
            <w:r w:rsidR="000A003E">
              <w:rPr>
                <w:noProof/>
                <w:webHidden/>
              </w:rPr>
              <w:fldChar w:fldCharType="begin"/>
            </w:r>
            <w:r w:rsidR="000A003E">
              <w:rPr>
                <w:noProof/>
                <w:webHidden/>
              </w:rPr>
              <w:instrText xml:space="preserve"> PAGEREF _Toc192196218 \h </w:instrText>
            </w:r>
            <w:r w:rsidR="000A003E">
              <w:rPr>
                <w:noProof/>
                <w:webHidden/>
              </w:rPr>
            </w:r>
            <w:r w:rsidR="000A003E">
              <w:rPr>
                <w:noProof/>
                <w:webHidden/>
              </w:rPr>
              <w:fldChar w:fldCharType="separate"/>
            </w:r>
            <w:r w:rsidR="000A003E">
              <w:rPr>
                <w:noProof/>
                <w:webHidden/>
              </w:rPr>
              <w:t>5</w:t>
            </w:r>
            <w:r w:rsidR="000A003E">
              <w:rPr>
                <w:noProof/>
                <w:webHidden/>
              </w:rPr>
              <w:fldChar w:fldCharType="end"/>
            </w:r>
          </w:hyperlink>
        </w:p>
        <w:p w:rsidR="000A003E" w:rsidRDefault="00C72565" w14:paraId="42C2090E" w14:textId="65339A39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szCs w:val="36"/>
              <w:lang w:val="en-US"/>
            </w:rPr>
          </w:pPr>
          <w:hyperlink w:history="1" w:anchor="_Toc192196219">
            <w:r w:rsidRPr="00EA1CC0" w:rsidR="000A003E">
              <w:rPr>
                <w:rStyle w:val="Hyperlink"/>
                <w:noProof/>
              </w:rPr>
              <w:t>2.</w:t>
            </w:r>
            <w:r w:rsidR="000A003E">
              <w:rPr>
                <w:rFonts w:asciiTheme="minorHAnsi" w:hAnsiTheme="minorHAnsi" w:eastAsiaTheme="minorEastAsia" w:cstheme="minorBidi"/>
                <w:noProof/>
                <w:szCs w:val="36"/>
                <w:lang w:val="en-US"/>
              </w:rPr>
              <w:tab/>
            </w:r>
            <w:r w:rsidRPr="00EA1CC0" w:rsidR="000A003E">
              <w:rPr>
                <w:rStyle w:val="Hyperlink"/>
                <w:noProof/>
              </w:rPr>
              <w:t>Problem statement: what are the problems?</w:t>
            </w:r>
            <w:r w:rsidR="000A003E">
              <w:rPr>
                <w:noProof/>
                <w:webHidden/>
              </w:rPr>
              <w:tab/>
            </w:r>
            <w:r w:rsidR="000A003E">
              <w:rPr>
                <w:noProof/>
                <w:webHidden/>
              </w:rPr>
              <w:fldChar w:fldCharType="begin"/>
            </w:r>
            <w:r w:rsidR="000A003E">
              <w:rPr>
                <w:noProof/>
                <w:webHidden/>
              </w:rPr>
              <w:instrText xml:space="preserve"> PAGEREF _Toc192196219 \h </w:instrText>
            </w:r>
            <w:r w:rsidR="000A003E">
              <w:rPr>
                <w:noProof/>
                <w:webHidden/>
              </w:rPr>
            </w:r>
            <w:r w:rsidR="000A003E">
              <w:rPr>
                <w:noProof/>
                <w:webHidden/>
              </w:rPr>
              <w:fldChar w:fldCharType="separate"/>
            </w:r>
            <w:r w:rsidR="000A003E">
              <w:rPr>
                <w:noProof/>
                <w:webHidden/>
              </w:rPr>
              <w:t>5</w:t>
            </w:r>
            <w:r w:rsidR="000A003E">
              <w:rPr>
                <w:noProof/>
                <w:webHidden/>
              </w:rPr>
              <w:fldChar w:fldCharType="end"/>
            </w:r>
          </w:hyperlink>
        </w:p>
        <w:p w:rsidR="000A003E" w:rsidRDefault="00C72565" w14:paraId="28E2378D" w14:textId="0B2068A6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szCs w:val="36"/>
              <w:lang w:val="en-US"/>
            </w:rPr>
          </w:pPr>
          <w:hyperlink w:history="1" w:anchor="_Toc192196220">
            <w:r w:rsidRPr="00EA1CC0" w:rsidR="000A003E">
              <w:rPr>
                <w:rStyle w:val="Hyperlink"/>
                <w:noProof/>
              </w:rPr>
              <w:t>3.</w:t>
            </w:r>
            <w:r w:rsidR="000A003E">
              <w:rPr>
                <w:rFonts w:asciiTheme="minorHAnsi" w:hAnsiTheme="minorHAnsi" w:eastAsiaTheme="minorEastAsia" w:cstheme="minorBidi"/>
                <w:noProof/>
                <w:szCs w:val="36"/>
                <w:lang w:val="en-US"/>
              </w:rPr>
              <w:tab/>
            </w:r>
            <w:r w:rsidRPr="00EA1CC0" w:rsidR="000A003E">
              <w:rPr>
                <w:rStyle w:val="Hyperlink"/>
                <w:noProof/>
              </w:rPr>
              <w:t>Objectives</w:t>
            </w:r>
            <w:r w:rsidR="000A003E">
              <w:rPr>
                <w:noProof/>
                <w:webHidden/>
              </w:rPr>
              <w:tab/>
            </w:r>
            <w:r w:rsidR="000A003E">
              <w:rPr>
                <w:noProof/>
                <w:webHidden/>
              </w:rPr>
              <w:fldChar w:fldCharType="begin"/>
            </w:r>
            <w:r w:rsidR="000A003E">
              <w:rPr>
                <w:noProof/>
                <w:webHidden/>
              </w:rPr>
              <w:instrText xml:space="preserve"> PAGEREF _Toc192196220 \h </w:instrText>
            </w:r>
            <w:r w:rsidR="000A003E">
              <w:rPr>
                <w:noProof/>
                <w:webHidden/>
              </w:rPr>
            </w:r>
            <w:r w:rsidR="000A003E">
              <w:rPr>
                <w:noProof/>
                <w:webHidden/>
              </w:rPr>
              <w:fldChar w:fldCharType="separate"/>
            </w:r>
            <w:r w:rsidR="000A003E">
              <w:rPr>
                <w:noProof/>
                <w:webHidden/>
              </w:rPr>
              <w:t>5</w:t>
            </w:r>
            <w:r w:rsidR="000A003E">
              <w:rPr>
                <w:noProof/>
                <w:webHidden/>
              </w:rPr>
              <w:fldChar w:fldCharType="end"/>
            </w:r>
          </w:hyperlink>
        </w:p>
        <w:p w:rsidR="000A003E" w:rsidRDefault="00C72565" w14:paraId="0979F16B" w14:textId="0258235B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szCs w:val="36"/>
              <w:lang w:val="en-US"/>
            </w:rPr>
          </w:pPr>
          <w:hyperlink w:history="1" w:anchor="_Toc192196221">
            <w:r w:rsidRPr="00EA1CC0" w:rsidR="000A003E">
              <w:rPr>
                <w:rStyle w:val="Hyperlink"/>
                <w:noProof/>
              </w:rPr>
              <w:t>4.</w:t>
            </w:r>
            <w:r w:rsidR="000A003E">
              <w:rPr>
                <w:rFonts w:asciiTheme="minorHAnsi" w:hAnsiTheme="minorHAnsi" w:eastAsiaTheme="minorEastAsia" w:cstheme="minorBidi"/>
                <w:noProof/>
                <w:szCs w:val="36"/>
                <w:lang w:val="en-US"/>
              </w:rPr>
              <w:tab/>
            </w:r>
            <w:r w:rsidRPr="00EA1CC0" w:rsidR="000A003E">
              <w:rPr>
                <w:rStyle w:val="Hyperlink"/>
                <w:noProof/>
              </w:rPr>
              <w:t>Scope of works</w:t>
            </w:r>
            <w:r w:rsidR="000A003E">
              <w:rPr>
                <w:noProof/>
                <w:webHidden/>
              </w:rPr>
              <w:tab/>
            </w:r>
            <w:r w:rsidR="000A003E">
              <w:rPr>
                <w:noProof/>
                <w:webHidden/>
              </w:rPr>
              <w:fldChar w:fldCharType="begin"/>
            </w:r>
            <w:r w:rsidR="000A003E">
              <w:rPr>
                <w:noProof/>
                <w:webHidden/>
              </w:rPr>
              <w:instrText xml:space="preserve"> PAGEREF _Toc192196221 \h </w:instrText>
            </w:r>
            <w:r w:rsidR="000A003E">
              <w:rPr>
                <w:noProof/>
                <w:webHidden/>
              </w:rPr>
            </w:r>
            <w:r w:rsidR="000A003E">
              <w:rPr>
                <w:noProof/>
                <w:webHidden/>
              </w:rPr>
              <w:fldChar w:fldCharType="separate"/>
            </w:r>
            <w:r w:rsidR="000A003E">
              <w:rPr>
                <w:noProof/>
                <w:webHidden/>
              </w:rPr>
              <w:t>5</w:t>
            </w:r>
            <w:r w:rsidR="000A003E">
              <w:rPr>
                <w:noProof/>
                <w:webHidden/>
              </w:rPr>
              <w:fldChar w:fldCharType="end"/>
            </w:r>
          </w:hyperlink>
        </w:p>
        <w:p w:rsidR="000A003E" w:rsidRDefault="00C72565" w14:paraId="262F5D81" w14:textId="02662460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szCs w:val="36"/>
              <w:lang w:val="en-US"/>
            </w:rPr>
          </w:pPr>
          <w:hyperlink w:history="1" w:anchor="_Toc192196222">
            <w:r w:rsidRPr="00EA1CC0" w:rsidR="000A003E">
              <w:rPr>
                <w:rStyle w:val="Hyperlink"/>
                <w:noProof/>
              </w:rPr>
              <w:t>3.</w:t>
            </w:r>
            <w:r w:rsidR="000A003E">
              <w:rPr>
                <w:rFonts w:asciiTheme="minorHAnsi" w:hAnsiTheme="minorHAnsi" w:eastAsiaTheme="minorEastAsia" w:cstheme="minorBidi"/>
                <w:noProof/>
                <w:szCs w:val="36"/>
                <w:lang w:val="en-US"/>
              </w:rPr>
              <w:tab/>
            </w:r>
            <w:r w:rsidRPr="00EA1CC0" w:rsidR="000A003E">
              <w:rPr>
                <w:rStyle w:val="Hyperlink"/>
                <w:noProof/>
              </w:rPr>
              <w:t>Literature review (lectures, previous works, formulation….)</w:t>
            </w:r>
            <w:r w:rsidR="000A003E">
              <w:rPr>
                <w:noProof/>
                <w:webHidden/>
              </w:rPr>
              <w:tab/>
            </w:r>
            <w:r w:rsidR="000A003E">
              <w:rPr>
                <w:noProof/>
                <w:webHidden/>
              </w:rPr>
              <w:fldChar w:fldCharType="begin"/>
            </w:r>
            <w:r w:rsidR="000A003E">
              <w:rPr>
                <w:noProof/>
                <w:webHidden/>
              </w:rPr>
              <w:instrText xml:space="preserve"> PAGEREF _Toc192196222 \h </w:instrText>
            </w:r>
            <w:r w:rsidR="000A003E">
              <w:rPr>
                <w:noProof/>
                <w:webHidden/>
              </w:rPr>
            </w:r>
            <w:r w:rsidR="000A003E">
              <w:rPr>
                <w:noProof/>
                <w:webHidden/>
              </w:rPr>
              <w:fldChar w:fldCharType="separate"/>
            </w:r>
            <w:r w:rsidR="000A003E">
              <w:rPr>
                <w:noProof/>
                <w:webHidden/>
              </w:rPr>
              <w:t>5</w:t>
            </w:r>
            <w:r w:rsidR="000A003E">
              <w:rPr>
                <w:noProof/>
                <w:webHidden/>
              </w:rPr>
              <w:fldChar w:fldCharType="end"/>
            </w:r>
          </w:hyperlink>
        </w:p>
        <w:p w:rsidR="000A003E" w:rsidRDefault="00C72565" w14:paraId="0222EA38" w14:textId="2E3395FD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szCs w:val="36"/>
              <w:lang w:val="en-US"/>
            </w:rPr>
          </w:pPr>
          <w:hyperlink w:history="1" w:anchor="_Toc192196223">
            <w:r w:rsidRPr="00EA1CC0" w:rsidR="000A003E">
              <w:rPr>
                <w:rStyle w:val="Hyperlink"/>
                <w:noProof/>
              </w:rPr>
              <w:t>4.</w:t>
            </w:r>
            <w:r w:rsidR="000A003E">
              <w:rPr>
                <w:rFonts w:asciiTheme="minorHAnsi" w:hAnsiTheme="minorHAnsi" w:eastAsiaTheme="minorEastAsia" w:cstheme="minorBidi"/>
                <w:noProof/>
                <w:szCs w:val="36"/>
                <w:lang w:val="en-US"/>
              </w:rPr>
              <w:tab/>
            </w:r>
            <w:r w:rsidRPr="00EA1CC0" w:rsidR="000A003E">
              <w:rPr>
                <w:rStyle w:val="Hyperlink"/>
                <w:noProof/>
              </w:rPr>
              <w:t>Methodology</w:t>
            </w:r>
            <w:r w:rsidR="000A003E">
              <w:rPr>
                <w:noProof/>
                <w:webHidden/>
              </w:rPr>
              <w:tab/>
            </w:r>
            <w:r w:rsidR="000A003E">
              <w:rPr>
                <w:noProof/>
                <w:webHidden/>
              </w:rPr>
              <w:fldChar w:fldCharType="begin"/>
            </w:r>
            <w:r w:rsidR="000A003E">
              <w:rPr>
                <w:noProof/>
                <w:webHidden/>
              </w:rPr>
              <w:instrText xml:space="preserve"> PAGEREF _Toc192196223 \h </w:instrText>
            </w:r>
            <w:r w:rsidR="000A003E">
              <w:rPr>
                <w:noProof/>
                <w:webHidden/>
              </w:rPr>
            </w:r>
            <w:r w:rsidR="000A003E">
              <w:rPr>
                <w:noProof/>
                <w:webHidden/>
              </w:rPr>
              <w:fldChar w:fldCharType="separate"/>
            </w:r>
            <w:r w:rsidR="000A003E">
              <w:rPr>
                <w:noProof/>
                <w:webHidden/>
              </w:rPr>
              <w:t>5</w:t>
            </w:r>
            <w:r w:rsidR="000A003E">
              <w:rPr>
                <w:noProof/>
                <w:webHidden/>
              </w:rPr>
              <w:fldChar w:fldCharType="end"/>
            </w:r>
          </w:hyperlink>
        </w:p>
        <w:p w:rsidR="000A003E" w:rsidRDefault="00C72565" w14:paraId="10801D58" w14:textId="32766E9F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szCs w:val="36"/>
              <w:lang w:val="en-US"/>
            </w:rPr>
          </w:pPr>
          <w:hyperlink w:history="1" w:anchor="_Toc192196224">
            <w:r w:rsidRPr="00EA1CC0" w:rsidR="000A003E">
              <w:rPr>
                <w:rStyle w:val="Hyperlink"/>
                <w:noProof/>
              </w:rPr>
              <w:t>5.</w:t>
            </w:r>
            <w:r w:rsidR="000A003E">
              <w:rPr>
                <w:rFonts w:asciiTheme="minorHAnsi" w:hAnsiTheme="minorHAnsi" w:eastAsiaTheme="minorEastAsia" w:cstheme="minorBidi"/>
                <w:noProof/>
                <w:szCs w:val="36"/>
                <w:lang w:val="en-US"/>
              </w:rPr>
              <w:tab/>
            </w:r>
            <w:r w:rsidRPr="00EA1CC0" w:rsidR="000A003E">
              <w:rPr>
                <w:rStyle w:val="Hyperlink"/>
                <w:noProof/>
              </w:rPr>
              <w:t>How to archive your work?</w:t>
            </w:r>
            <w:r w:rsidR="000A003E">
              <w:rPr>
                <w:noProof/>
                <w:webHidden/>
              </w:rPr>
              <w:tab/>
            </w:r>
            <w:r w:rsidR="000A003E">
              <w:rPr>
                <w:noProof/>
                <w:webHidden/>
              </w:rPr>
              <w:fldChar w:fldCharType="begin"/>
            </w:r>
            <w:r w:rsidR="000A003E">
              <w:rPr>
                <w:noProof/>
                <w:webHidden/>
              </w:rPr>
              <w:instrText xml:space="preserve"> PAGEREF _Toc192196224 \h </w:instrText>
            </w:r>
            <w:r w:rsidR="000A003E">
              <w:rPr>
                <w:noProof/>
                <w:webHidden/>
              </w:rPr>
            </w:r>
            <w:r w:rsidR="000A003E">
              <w:rPr>
                <w:noProof/>
                <w:webHidden/>
              </w:rPr>
              <w:fldChar w:fldCharType="separate"/>
            </w:r>
            <w:r w:rsidR="000A003E">
              <w:rPr>
                <w:noProof/>
                <w:webHidden/>
              </w:rPr>
              <w:t>5</w:t>
            </w:r>
            <w:r w:rsidR="000A003E">
              <w:rPr>
                <w:noProof/>
                <w:webHidden/>
              </w:rPr>
              <w:fldChar w:fldCharType="end"/>
            </w:r>
          </w:hyperlink>
        </w:p>
        <w:p w:rsidR="000A003E" w:rsidRDefault="00C72565" w14:paraId="1DF278E3" w14:textId="3131A850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szCs w:val="36"/>
              <w:lang w:val="en-US"/>
            </w:rPr>
          </w:pPr>
          <w:hyperlink w:history="1" w:anchor="_Toc192196225">
            <w:r w:rsidRPr="00EA1CC0" w:rsidR="000A003E">
              <w:rPr>
                <w:rStyle w:val="Hyperlink"/>
                <w:noProof/>
              </w:rPr>
              <w:t>6.</w:t>
            </w:r>
            <w:r w:rsidR="000A003E">
              <w:rPr>
                <w:rFonts w:asciiTheme="minorHAnsi" w:hAnsiTheme="minorHAnsi" w:eastAsiaTheme="minorEastAsia" w:cstheme="minorBidi"/>
                <w:noProof/>
                <w:szCs w:val="36"/>
                <w:lang w:val="en-US"/>
              </w:rPr>
              <w:tab/>
            </w:r>
            <w:r w:rsidRPr="00EA1CC0" w:rsidR="000A003E">
              <w:rPr>
                <w:rStyle w:val="Hyperlink"/>
                <w:noProof/>
              </w:rPr>
              <w:t>Flowchart (required): From start to the end.</w:t>
            </w:r>
            <w:r w:rsidR="000A003E">
              <w:rPr>
                <w:noProof/>
                <w:webHidden/>
              </w:rPr>
              <w:tab/>
            </w:r>
            <w:r w:rsidR="000A003E">
              <w:rPr>
                <w:noProof/>
                <w:webHidden/>
              </w:rPr>
              <w:fldChar w:fldCharType="begin"/>
            </w:r>
            <w:r w:rsidR="000A003E">
              <w:rPr>
                <w:noProof/>
                <w:webHidden/>
              </w:rPr>
              <w:instrText xml:space="preserve"> PAGEREF _Toc192196225 \h </w:instrText>
            </w:r>
            <w:r w:rsidR="000A003E">
              <w:rPr>
                <w:noProof/>
                <w:webHidden/>
              </w:rPr>
            </w:r>
            <w:r w:rsidR="000A003E">
              <w:rPr>
                <w:noProof/>
                <w:webHidden/>
              </w:rPr>
              <w:fldChar w:fldCharType="separate"/>
            </w:r>
            <w:r w:rsidR="000A003E">
              <w:rPr>
                <w:noProof/>
                <w:webHidden/>
              </w:rPr>
              <w:t>5</w:t>
            </w:r>
            <w:r w:rsidR="000A003E">
              <w:rPr>
                <w:noProof/>
                <w:webHidden/>
              </w:rPr>
              <w:fldChar w:fldCharType="end"/>
            </w:r>
          </w:hyperlink>
        </w:p>
        <w:p w:rsidR="000A003E" w:rsidRDefault="00C72565" w14:paraId="7A14649E" w14:textId="3D32FC7A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szCs w:val="36"/>
              <w:lang w:val="en-US"/>
            </w:rPr>
          </w:pPr>
          <w:hyperlink w:history="1" w:anchor="_Toc192196226">
            <w:r w:rsidRPr="00EA1CC0" w:rsidR="000A003E">
              <w:rPr>
                <w:rStyle w:val="Hyperlink"/>
                <w:noProof/>
              </w:rPr>
              <w:t>7.</w:t>
            </w:r>
            <w:r w:rsidR="000A003E">
              <w:rPr>
                <w:rFonts w:asciiTheme="minorHAnsi" w:hAnsiTheme="minorHAnsi" w:eastAsiaTheme="minorEastAsia" w:cstheme="minorBidi"/>
                <w:noProof/>
                <w:szCs w:val="36"/>
                <w:lang w:val="en-US"/>
              </w:rPr>
              <w:tab/>
            </w:r>
            <w:r w:rsidRPr="00EA1CC0" w:rsidR="000A003E">
              <w:rPr>
                <w:rStyle w:val="Hyperlink"/>
                <w:noProof/>
              </w:rPr>
              <w:t>Explain your flowchart, step by step.</w:t>
            </w:r>
            <w:r w:rsidR="000A003E">
              <w:rPr>
                <w:noProof/>
                <w:webHidden/>
              </w:rPr>
              <w:tab/>
            </w:r>
            <w:r w:rsidR="000A003E">
              <w:rPr>
                <w:noProof/>
                <w:webHidden/>
              </w:rPr>
              <w:fldChar w:fldCharType="begin"/>
            </w:r>
            <w:r w:rsidR="000A003E">
              <w:rPr>
                <w:noProof/>
                <w:webHidden/>
              </w:rPr>
              <w:instrText xml:space="preserve"> PAGEREF _Toc192196226 \h </w:instrText>
            </w:r>
            <w:r w:rsidR="000A003E">
              <w:rPr>
                <w:noProof/>
                <w:webHidden/>
              </w:rPr>
            </w:r>
            <w:r w:rsidR="000A003E">
              <w:rPr>
                <w:noProof/>
                <w:webHidden/>
              </w:rPr>
              <w:fldChar w:fldCharType="separate"/>
            </w:r>
            <w:r w:rsidR="000A003E">
              <w:rPr>
                <w:noProof/>
                <w:webHidden/>
              </w:rPr>
              <w:t>5</w:t>
            </w:r>
            <w:r w:rsidR="000A003E">
              <w:rPr>
                <w:noProof/>
                <w:webHidden/>
              </w:rPr>
              <w:fldChar w:fldCharType="end"/>
            </w:r>
          </w:hyperlink>
        </w:p>
        <w:p w:rsidR="000A003E" w:rsidRDefault="00C72565" w14:paraId="7B64FE87" w14:textId="63D3675A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szCs w:val="36"/>
              <w:lang w:val="en-US"/>
            </w:rPr>
          </w:pPr>
          <w:hyperlink w:history="1" w:anchor="_Toc192196227">
            <w:r w:rsidRPr="00EA1CC0" w:rsidR="000A003E">
              <w:rPr>
                <w:rStyle w:val="Hyperlink"/>
                <w:noProof/>
              </w:rPr>
              <w:t>5.</w:t>
            </w:r>
            <w:r w:rsidR="000A003E">
              <w:rPr>
                <w:rFonts w:asciiTheme="minorHAnsi" w:hAnsiTheme="minorHAnsi" w:eastAsiaTheme="minorEastAsia" w:cstheme="minorBidi"/>
                <w:noProof/>
                <w:szCs w:val="36"/>
                <w:lang w:val="en-US"/>
              </w:rPr>
              <w:tab/>
            </w:r>
            <w:r w:rsidRPr="00EA1CC0" w:rsidR="000A003E">
              <w:rPr>
                <w:rStyle w:val="Hyperlink"/>
                <w:noProof/>
              </w:rPr>
              <w:t>Results and discussion: Analysis…</w:t>
            </w:r>
            <w:r w:rsidR="000A003E">
              <w:rPr>
                <w:noProof/>
                <w:webHidden/>
              </w:rPr>
              <w:tab/>
            </w:r>
            <w:r w:rsidR="000A003E">
              <w:rPr>
                <w:noProof/>
                <w:webHidden/>
              </w:rPr>
              <w:fldChar w:fldCharType="begin"/>
            </w:r>
            <w:r w:rsidR="000A003E">
              <w:rPr>
                <w:noProof/>
                <w:webHidden/>
              </w:rPr>
              <w:instrText xml:space="preserve"> PAGEREF _Toc192196227 \h </w:instrText>
            </w:r>
            <w:r w:rsidR="000A003E">
              <w:rPr>
                <w:noProof/>
                <w:webHidden/>
              </w:rPr>
            </w:r>
            <w:r w:rsidR="000A003E">
              <w:rPr>
                <w:noProof/>
                <w:webHidden/>
              </w:rPr>
              <w:fldChar w:fldCharType="separate"/>
            </w:r>
            <w:r w:rsidR="000A003E">
              <w:rPr>
                <w:noProof/>
                <w:webHidden/>
              </w:rPr>
              <w:t>5</w:t>
            </w:r>
            <w:r w:rsidR="000A003E">
              <w:rPr>
                <w:noProof/>
                <w:webHidden/>
              </w:rPr>
              <w:fldChar w:fldCharType="end"/>
            </w:r>
          </w:hyperlink>
        </w:p>
        <w:p w:rsidR="000A003E" w:rsidRDefault="00C72565" w14:paraId="6C856811" w14:textId="52A02EB8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szCs w:val="36"/>
              <w:lang w:val="en-US"/>
            </w:rPr>
          </w:pPr>
          <w:hyperlink w:history="1" w:anchor="_Toc192196228">
            <w:r w:rsidRPr="00EA1CC0" w:rsidR="000A003E">
              <w:rPr>
                <w:rStyle w:val="Hyperlink"/>
                <w:noProof/>
              </w:rPr>
              <w:t>6.</w:t>
            </w:r>
            <w:r w:rsidR="000A003E">
              <w:rPr>
                <w:rFonts w:asciiTheme="minorHAnsi" w:hAnsiTheme="minorHAnsi" w:eastAsiaTheme="minorEastAsia" w:cstheme="minorBidi"/>
                <w:noProof/>
                <w:szCs w:val="36"/>
                <w:lang w:val="en-US"/>
              </w:rPr>
              <w:tab/>
            </w:r>
            <w:r w:rsidRPr="00EA1CC0" w:rsidR="000A003E">
              <w:rPr>
                <w:rStyle w:val="Hyperlink"/>
                <w:noProof/>
              </w:rPr>
              <w:t>Conclusion</w:t>
            </w:r>
            <w:r w:rsidR="000A003E">
              <w:rPr>
                <w:noProof/>
                <w:webHidden/>
              </w:rPr>
              <w:tab/>
            </w:r>
            <w:r w:rsidR="000A003E">
              <w:rPr>
                <w:noProof/>
                <w:webHidden/>
              </w:rPr>
              <w:fldChar w:fldCharType="begin"/>
            </w:r>
            <w:r w:rsidR="000A003E">
              <w:rPr>
                <w:noProof/>
                <w:webHidden/>
              </w:rPr>
              <w:instrText xml:space="preserve"> PAGEREF _Toc192196228 \h </w:instrText>
            </w:r>
            <w:r w:rsidR="000A003E">
              <w:rPr>
                <w:noProof/>
                <w:webHidden/>
              </w:rPr>
            </w:r>
            <w:r w:rsidR="000A003E">
              <w:rPr>
                <w:noProof/>
                <w:webHidden/>
              </w:rPr>
              <w:fldChar w:fldCharType="separate"/>
            </w:r>
            <w:r w:rsidR="000A003E">
              <w:rPr>
                <w:noProof/>
                <w:webHidden/>
              </w:rPr>
              <w:t>5</w:t>
            </w:r>
            <w:r w:rsidR="000A003E">
              <w:rPr>
                <w:noProof/>
                <w:webHidden/>
              </w:rPr>
              <w:fldChar w:fldCharType="end"/>
            </w:r>
          </w:hyperlink>
        </w:p>
        <w:p w:rsidR="000A003E" w:rsidRDefault="00C72565" w14:paraId="54F64B16" w14:textId="067BFD1A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szCs w:val="36"/>
              <w:lang w:val="en-US"/>
            </w:rPr>
          </w:pPr>
          <w:hyperlink w:history="1" w:anchor="_Toc192196229">
            <w:r w:rsidRPr="00EA1CC0" w:rsidR="000A003E">
              <w:rPr>
                <w:rStyle w:val="Hyperlink"/>
                <w:noProof/>
              </w:rPr>
              <w:t>7.</w:t>
            </w:r>
            <w:r w:rsidR="000A003E">
              <w:rPr>
                <w:rFonts w:asciiTheme="minorHAnsi" w:hAnsiTheme="minorHAnsi" w:eastAsiaTheme="minorEastAsia" w:cstheme="minorBidi"/>
                <w:noProof/>
                <w:szCs w:val="36"/>
                <w:lang w:val="en-US"/>
              </w:rPr>
              <w:tab/>
            </w:r>
            <w:r w:rsidRPr="00EA1CC0" w:rsidR="000A003E">
              <w:rPr>
                <w:rStyle w:val="Hyperlink"/>
                <w:noProof/>
              </w:rPr>
              <w:t>References</w:t>
            </w:r>
            <w:r w:rsidR="000A003E">
              <w:rPr>
                <w:noProof/>
                <w:webHidden/>
              </w:rPr>
              <w:tab/>
            </w:r>
            <w:r w:rsidR="000A003E">
              <w:rPr>
                <w:noProof/>
                <w:webHidden/>
              </w:rPr>
              <w:fldChar w:fldCharType="begin"/>
            </w:r>
            <w:r w:rsidR="000A003E">
              <w:rPr>
                <w:noProof/>
                <w:webHidden/>
              </w:rPr>
              <w:instrText xml:space="preserve"> PAGEREF _Toc192196229 \h </w:instrText>
            </w:r>
            <w:r w:rsidR="000A003E">
              <w:rPr>
                <w:noProof/>
                <w:webHidden/>
              </w:rPr>
            </w:r>
            <w:r w:rsidR="000A003E">
              <w:rPr>
                <w:noProof/>
                <w:webHidden/>
              </w:rPr>
              <w:fldChar w:fldCharType="separate"/>
            </w:r>
            <w:r w:rsidR="000A003E">
              <w:rPr>
                <w:noProof/>
                <w:webHidden/>
              </w:rPr>
              <w:t>5</w:t>
            </w:r>
            <w:r w:rsidR="000A003E">
              <w:rPr>
                <w:noProof/>
                <w:webHidden/>
              </w:rPr>
              <w:fldChar w:fldCharType="end"/>
            </w:r>
          </w:hyperlink>
        </w:p>
        <w:p w:rsidR="000A003E" w:rsidRDefault="00C72565" w14:paraId="07AB6F06" w14:textId="6B869D7B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szCs w:val="36"/>
              <w:lang w:val="en-US"/>
            </w:rPr>
          </w:pPr>
          <w:hyperlink w:history="1" w:anchor="_Toc192196230">
            <w:r w:rsidRPr="00EA1CC0" w:rsidR="000A003E">
              <w:rPr>
                <w:rStyle w:val="Hyperlink"/>
                <w:noProof/>
              </w:rPr>
              <w:t>8.</w:t>
            </w:r>
            <w:r w:rsidR="000A003E">
              <w:rPr>
                <w:rFonts w:asciiTheme="minorHAnsi" w:hAnsiTheme="minorHAnsi" w:eastAsiaTheme="minorEastAsia" w:cstheme="minorBidi"/>
                <w:noProof/>
                <w:szCs w:val="36"/>
                <w:lang w:val="en-US"/>
              </w:rPr>
              <w:tab/>
            </w:r>
            <w:r w:rsidRPr="00EA1CC0" w:rsidR="000A003E">
              <w:rPr>
                <w:rStyle w:val="Hyperlink"/>
                <w:noProof/>
              </w:rPr>
              <w:t>Appendices (optional)</w:t>
            </w:r>
            <w:r w:rsidR="000A003E">
              <w:rPr>
                <w:noProof/>
                <w:webHidden/>
              </w:rPr>
              <w:tab/>
            </w:r>
            <w:r w:rsidR="000A003E">
              <w:rPr>
                <w:noProof/>
                <w:webHidden/>
              </w:rPr>
              <w:fldChar w:fldCharType="begin"/>
            </w:r>
            <w:r w:rsidR="000A003E">
              <w:rPr>
                <w:noProof/>
                <w:webHidden/>
              </w:rPr>
              <w:instrText xml:space="preserve"> PAGEREF _Toc192196230 \h </w:instrText>
            </w:r>
            <w:r w:rsidR="000A003E">
              <w:rPr>
                <w:noProof/>
                <w:webHidden/>
              </w:rPr>
            </w:r>
            <w:r w:rsidR="000A003E">
              <w:rPr>
                <w:noProof/>
                <w:webHidden/>
              </w:rPr>
              <w:fldChar w:fldCharType="separate"/>
            </w:r>
            <w:r w:rsidR="000A003E">
              <w:rPr>
                <w:noProof/>
                <w:webHidden/>
              </w:rPr>
              <w:t>5</w:t>
            </w:r>
            <w:r w:rsidR="000A003E">
              <w:rPr>
                <w:noProof/>
                <w:webHidden/>
              </w:rPr>
              <w:fldChar w:fldCharType="end"/>
            </w:r>
          </w:hyperlink>
        </w:p>
        <w:p w:rsidR="00865AED" w:rsidRDefault="000A003E" w14:paraId="597B8955" w14:textId="5787D52B">
          <w:r>
            <w:rPr>
              <w:rFonts w:cs="Khmer OS Siemreap"/>
              <w:szCs w:val="36"/>
            </w:rPr>
            <w:fldChar w:fldCharType="end"/>
          </w:r>
        </w:p>
      </w:sdtContent>
    </w:sdt>
    <w:p w:rsidRPr="00A86353" w:rsidR="48B4FABE" w:rsidP="00A86353" w:rsidRDefault="48B4FABE" w14:paraId="3B7E214D" w14:textId="79C3D560">
      <w:pPr>
        <w:ind w:firstLine="0"/>
        <w:contextualSpacing w:val="0"/>
        <w:rPr>
          <w:rFonts w:ascii="Khmer OS Muol Light" w:hAnsi="Khmer OS Muol Light"/>
          <w:sz w:val="24"/>
          <w:szCs w:val="30"/>
        </w:rPr>
      </w:pPr>
    </w:p>
    <w:p w:rsidR="007A41DD" w:rsidRDefault="007A41DD" w14:paraId="1E92A6C5" w14:textId="77777777">
      <w:pPr>
        <w:ind w:firstLine="0"/>
        <w:contextualSpacing w:val="0"/>
        <w:rPr>
          <w:rFonts w:ascii="Khmer OS Muol Light" w:hAnsi="Khmer OS Muol Light"/>
          <w:sz w:val="24"/>
          <w:szCs w:val="30"/>
        </w:rPr>
      </w:pPr>
      <w:r>
        <w:br w:type="page"/>
      </w:r>
    </w:p>
    <w:p w:rsidRPr="00BC2449" w:rsidR="00BC2449" w:rsidP="00BC2449" w:rsidRDefault="0043520A" w14:paraId="45CC8C9C" w14:textId="68DDC31A">
      <w:pPr>
        <w:pStyle w:val="Subtitle"/>
      </w:pPr>
      <w:proofErr w:type="spellStart"/>
      <w:r>
        <w:t>មាតិការូប</w:t>
      </w:r>
      <w:r w:rsidR="00BC2449">
        <w:t>ភាព</w:t>
      </w:r>
      <w:proofErr w:type="spellEnd"/>
    </w:p>
    <w:p w:rsidR="00A86353" w:rsidRDefault="00A86353" w14:paraId="6E09F573" w14:textId="77777777">
      <w:pPr>
        <w:ind w:firstLine="0"/>
        <w:contextualSpacing w:val="0"/>
        <w:rPr>
          <w:rFonts w:ascii="Khmer OS Muol Light" w:hAnsi="Khmer OS Muol Light"/>
          <w:sz w:val="24"/>
          <w:szCs w:val="30"/>
        </w:rPr>
      </w:pPr>
      <w:r>
        <w:br w:type="page"/>
      </w:r>
    </w:p>
    <w:p w:rsidR="00AB1DED" w:rsidP="00BC2449" w:rsidRDefault="00BC2449" w14:paraId="6BF0EB96" w14:textId="4374AC7C">
      <w:pPr>
        <w:pStyle w:val="Subtitle"/>
      </w:pPr>
      <w:proofErr w:type="spellStart"/>
      <w:r>
        <w:t>មា</w:t>
      </w:r>
      <w:r w:rsidR="00772B3D">
        <w:t>តិការតារាង</w:t>
      </w:r>
      <w:proofErr w:type="spellEnd"/>
    </w:p>
    <w:p w:rsidR="007A41DD" w:rsidRDefault="007A41DD" w14:paraId="1E4936B1" w14:textId="77777777">
      <w:pPr>
        <w:ind w:firstLine="0"/>
        <w:contextualSpacing w:val="0"/>
        <w:rPr>
          <w:sz w:val="24"/>
          <w:szCs w:val="24"/>
        </w:rPr>
      </w:pPr>
      <w:r>
        <w:br w:type="page"/>
      </w:r>
    </w:p>
    <w:p w:rsidR="4768DF4A" w:rsidP="4768DF4A" w:rsidRDefault="4768DF4A" w14:paraId="52CBB634" w14:textId="453FD037">
      <w:pPr>
        <w:pStyle w:val="Heading1"/>
      </w:pPr>
      <w:proofErr w:type="spellStart"/>
      <w:r w:rsidRPr="4768DF4A">
        <w:t>សេចក្តីផ្តើម</w:t>
      </w:r>
      <w:proofErr w:type="spellEnd"/>
    </w:p>
    <w:p w:rsidR="00AB1DED" w:rsidP="00136EE5" w:rsidRDefault="48B4FABE" w14:paraId="29E3209F" w14:textId="2CB7DB68">
      <w:pPr>
        <w:pStyle w:val="Heading2"/>
      </w:pPr>
      <w:bookmarkStart w:name="_Toc192196218" w:id="4"/>
      <w:r>
        <w:t>Overview</w:t>
      </w:r>
      <w:bookmarkEnd w:id="4"/>
      <w:r>
        <w:t xml:space="preserve"> </w:t>
      </w:r>
    </w:p>
    <w:p w:rsidR="48B4FABE" w:rsidP="48B4FABE" w:rsidRDefault="48B4FABE" w14:paraId="271A5EDF" w14:textId="6A906B12">
      <w:r>
        <w:t>ក្នុងការសរសេររបាយការណ៍នេះគឺយើងធ្វើនៅជីឌីធី។អាគាររបស់ក្រសួងពន្ធដារ នៅក្នុងចំណុចនេះគឺយើងបានលើកយកការបញ្ជាម៉ូទ័របូមទឹកនៅក្នុងអាគារដោយស្វ័យប្រវត្តិ</w:t>
      </w:r>
    </w:p>
    <w:p w:rsidR="00AB1DED" w:rsidP="00136EE5" w:rsidRDefault="00AB1DED" w14:paraId="09674789" w14:textId="2468F7BB">
      <w:pPr>
        <w:pStyle w:val="Heading2"/>
      </w:pPr>
      <w:bookmarkStart w:name="_Toc192196219" w:id="5"/>
      <w:r>
        <w:t>Problem statement: what are the problems?</w:t>
      </w:r>
      <w:bookmarkEnd w:id="5"/>
      <w:r>
        <w:t xml:space="preserve"> </w:t>
      </w:r>
    </w:p>
    <w:p w:rsidR="00AB1DED" w:rsidP="00136EE5" w:rsidRDefault="00AB1DED" w14:paraId="5A300917" w14:textId="69F47754">
      <w:pPr>
        <w:pStyle w:val="Heading2"/>
      </w:pPr>
      <w:bookmarkStart w:name="_Toc192196220" w:id="6"/>
      <w:r>
        <w:t>Objectives</w:t>
      </w:r>
      <w:bookmarkEnd w:id="6"/>
      <w:r>
        <w:t xml:space="preserve"> </w:t>
      </w:r>
    </w:p>
    <w:p w:rsidR="00AB1DED" w:rsidP="00136EE5" w:rsidRDefault="00AB1DED" w14:paraId="7FD9ABA4" w14:textId="6292CCC5">
      <w:pPr>
        <w:pStyle w:val="Heading2"/>
      </w:pPr>
      <w:bookmarkStart w:name="_Toc192196221" w:id="7"/>
      <w:r>
        <w:t>Scope of works</w:t>
      </w:r>
      <w:bookmarkEnd w:id="7"/>
      <w:r>
        <w:t xml:space="preserve"> </w:t>
      </w:r>
    </w:p>
    <w:p w:rsidR="00AB1DED" w:rsidP="00136EE5" w:rsidRDefault="00AB1DED" w14:paraId="5C9AAF2F" w14:textId="029703E3" w14:noSpellErr="1">
      <w:pPr>
        <w:pStyle w:val="Heading1"/>
        <w:rPr/>
      </w:pPr>
      <w:bookmarkStart w:name="_Toc192196222" w:id="8"/>
      <w:r w:rsidRPr="0BFAEC02" w:rsidR="0BFAEC02">
        <w:rPr>
          <w:lang w:val="en-US"/>
        </w:rPr>
        <w:t xml:space="preserve">Literature review (lectures, </w:t>
      </w:r>
      <w:r w:rsidRPr="0BFAEC02" w:rsidR="0BFAEC02">
        <w:rPr>
          <w:lang w:val="en-US"/>
        </w:rPr>
        <w:t>previous</w:t>
      </w:r>
      <w:r w:rsidRPr="0BFAEC02" w:rsidR="0BFAEC02">
        <w:rPr>
          <w:lang w:val="en-US"/>
        </w:rPr>
        <w:t xml:space="preserve"> works, formulation….)</w:t>
      </w:r>
      <w:bookmarkEnd w:id="8"/>
      <w:r w:rsidRPr="0BFAEC02" w:rsidR="0BFAEC02">
        <w:rPr>
          <w:lang w:val="en-US"/>
        </w:rPr>
        <w:t xml:space="preserve"> </w:t>
      </w:r>
    </w:p>
    <w:p w:rsidR="00AB1DED" w:rsidP="00136EE5" w:rsidRDefault="00AB1DED" w14:paraId="353F7A9D" w14:textId="767CD8AE">
      <w:pPr>
        <w:pStyle w:val="Heading1"/>
      </w:pPr>
      <w:bookmarkStart w:name="_Toc192196223" w:id="9"/>
      <w:r>
        <w:t>Methodology</w:t>
      </w:r>
      <w:bookmarkEnd w:id="9"/>
      <w:r>
        <w:t xml:space="preserve"> </w:t>
      </w:r>
    </w:p>
    <w:p w:rsidR="00AB1DED" w:rsidP="00136EE5" w:rsidRDefault="00AB1DED" w14:paraId="5F4F9906" w14:textId="2E91746A">
      <w:pPr>
        <w:pStyle w:val="Heading2"/>
      </w:pPr>
      <w:bookmarkStart w:name="_Toc192196224" w:id="10"/>
      <w:r>
        <w:t>How to archive your work?</w:t>
      </w:r>
      <w:bookmarkEnd w:id="10"/>
      <w:r>
        <w:t xml:space="preserve"> </w:t>
      </w:r>
    </w:p>
    <w:p w:rsidR="00AB1DED" w:rsidP="00136EE5" w:rsidRDefault="00AB1DED" w14:paraId="0BAE59AB" w14:textId="1D2BD1F7">
      <w:pPr>
        <w:pStyle w:val="Heading2"/>
      </w:pPr>
      <w:bookmarkStart w:name="_Toc192196225" w:id="11"/>
      <w:r>
        <w:t>Flowchart (required): From start to the end.</w:t>
      </w:r>
      <w:bookmarkEnd w:id="11"/>
      <w:r>
        <w:t xml:space="preserve"> </w:t>
      </w:r>
    </w:p>
    <w:p w:rsidR="00AB1DED" w:rsidP="00136EE5" w:rsidRDefault="00AB1DED" w14:paraId="3AB2AA78" w14:textId="4E1DB5BB">
      <w:pPr>
        <w:pStyle w:val="Heading2"/>
      </w:pPr>
      <w:bookmarkStart w:name="_Toc192196226" w:id="12"/>
      <w:r>
        <w:t>Explain your flowchart, step by step.</w:t>
      </w:r>
      <w:bookmarkEnd w:id="12"/>
      <w:r>
        <w:t xml:space="preserve"> </w:t>
      </w:r>
    </w:p>
    <w:p w:rsidR="283396EC" w:rsidP="00D44F2E" w:rsidRDefault="00AB1DED" w14:paraId="2DAB821A" w14:textId="3988FC8C">
      <w:pPr>
        <w:pStyle w:val="Heading1"/>
      </w:pPr>
      <w:bookmarkStart w:name="_Toc192196227" w:id="13"/>
      <w:r>
        <w:t>Results and discussion: Analysis…</w:t>
      </w:r>
      <w:bookmarkEnd w:id="13"/>
      <w:r>
        <w:t xml:space="preserve"> </w:t>
      </w:r>
    </w:p>
    <w:p w:rsidR="00AB1DED" w:rsidP="00136EE5" w:rsidRDefault="00AB1DED" w14:paraId="5E9B3945" w14:textId="6A835A78">
      <w:pPr>
        <w:pStyle w:val="Heading1"/>
      </w:pPr>
      <w:bookmarkStart w:name="_Toc192196228" w:id="14"/>
      <w:r>
        <w:t>Conclusion</w:t>
      </w:r>
      <w:bookmarkEnd w:id="14"/>
      <w:r>
        <w:t xml:space="preserve"> </w:t>
      </w:r>
    </w:p>
    <w:p w:rsidR="00937B1B" w:rsidP="00884FFF" w:rsidRDefault="00AB1DED" w14:paraId="3B7DDE0B" w14:textId="0C40449E">
      <w:pPr>
        <w:pStyle w:val="Heading1"/>
      </w:pPr>
      <w:bookmarkStart w:name="_Toc192196229" w:id="15"/>
      <w:r>
        <w:t>References</w:t>
      </w:r>
      <w:bookmarkEnd w:id="15"/>
      <w:r>
        <w:t xml:space="preserve"> </w:t>
      </w:r>
    </w:p>
    <w:p w:rsidR="24DD0DDE" w:rsidP="24DD0DDE" w:rsidRDefault="24DD0DDE" w14:paraId="665339B5" w14:textId="581A203B">
      <w:pPr>
        <w:pStyle w:val="Heading1"/>
      </w:pPr>
      <w:bookmarkStart w:name="_Toc192196230" w:id="16"/>
      <w:r>
        <w:t>Appendices (optional)</w:t>
      </w:r>
      <w:bookmarkEnd w:id="16"/>
    </w:p>
    <w:sectPr w:rsidR="24DD0DDE" w:rsidSect="00000501">
      <w:headerReference w:type="default" r:id="rId10"/>
      <w:footerReference w:type="default" r:id="rId11"/>
      <w:headerReference w:type="first" r:id="rId12"/>
      <w:pgSz w:w="11906" w:h="16838" w:orient="portrait"/>
      <w:pgMar w:top="1440" w:right="1080" w:bottom="1440" w:left="1080" w:header="397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39A" w:rsidRDefault="006A639A" w14:paraId="000E4F4A" w14:textId="77777777">
      <w:pPr>
        <w:spacing w:line="240" w:lineRule="auto"/>
      </w:pPr>
      <w:r>
        <w:separator/>
      </w:r>
    </w:p>
  </w:endnote>
  <w:endnote w:type="continuationSeparator" w:id="0">
    <w:p w:rsidR="006A639A" w:rsidRDefault="006A639A" w14:paraId="098EA9FA" w14:textId="77777777">
      <w:pPr>
        <w:spacing w:line="240" w:lineRule="auto"/>
      </w:pPr>
      <w:r>
        <w:continuationSeparator/>
      </w:r>
    </w:p>
  </w:endnote>
  <w:endnote w:type="continuationNotice" w:id="1">
    <w:p w:rsidR="006A639A" w:rsidRDefault="006A639A" w14:paraId="5749FFD1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39A" w:rsidRDefault="006A639A" w14:paraId="0000001B" w14:textId="0D6AF063">
    <w:pPr>
      <w:jc w:val="center"/>
    </w:pPr>
    <w:r>
      <w:t xml:space="preserve">Page: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39A" w:rsidRDefault="006A639A" w14:paraId="735640F9" w14:textId="77777777">
      <w:pPr>
        <w:spacing w:line="240" w:lineRule="auto"/>
      </w:pPr>
      <w:r>
        <w:separator/>
      </w:r>
    </w:p>
  </w:footnote>
  <w:footnote w:type="continuationSeparator" w:id="0">
    <w:p w:rsidR="006A639A" w:rsidRDefault="006A639A" w14:paraId="6C182540" w14:textId="77777777">
      <w:pPr>
        <w:spacing w:line="240" w:lineRule="auto"/>
      </w:pPr>
      <w:r>
        <w:continuationSeparator/>
      </w:r>
    </w:p>
  </w:footnote>
  <w:footnote w:type="continuationNotice" w:id="1">
    <w:p w:rsidR="006A639A" w:rsidRDefault="006A639A" w14:paraId="1503F58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39A" w:rsidRDefault="006A639A" w14:paraId="00000019" w14:textId="724A26BB">
    <w:pPr>
      <w:jc w:val="right"/>
    </w:pPr>
    <w:r w:rsidRPr="006A625C">
      <w:t>FC21-GEE-Student Project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39A" w:rsidP="00000501" w:rsidRDefault="006A639A" w14:paraId="6619F3AA" w14:textId="3960AFB9">
    <w:pPr>
      <w:pStyle w:val="Header"/>
      <w:ind w:firstLine="0"/>
    </w:pPr>
  </w:p>
</w:hdr>
</file>

<file path=word/intelligence2.xml><?xml version="1.0" encoding="utf-8"?>
<int2:intelligence xmlns:int2="http://schemas.microsoft.com/office/intelligence/2020/intelligence">
  <int2:observations>
    <int2:textHash int2:hashCode="2FLFvYnOAk06A5" int2:id="JhRzbCQV">
      <int2:state int2:type="LegacyProofing" int2:value="Rejected"/>
    </int2:textHash>
    <int2:textHash int2:hashCode="1qqar8iuRsJWvF" int2:id="aAFGIsrm">
      <int2:state int2:type="LegacyProofing" int2:value="Rejected"/>
    </int2:textHash>
    <int2:textHash int2:hashCode="QAUKNaG6DoyuCC" int2:id="oCnxcwvP">
      <int2:state int2:type="LegacyProofing" int2:value="Rejected"/>
    </int2:textHash>
    <int2:bookmark int2:bookmarkName="_Int_WPlnogre" int2:invalidationBookmarkName="" int2:hashCode="G+XZEUug1eipNG" int2:id="E23OFR51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69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1034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0B2943"/>
    <w:multiLevelType w:val="hybridMultilevel"/>
    <w:tmpl w:val="1E761048"/>
    <w:lvl w:ilvl="0" w:tplc="0A5CC45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26951"/>
    <w:multiLevelType w:val="multilevel"/>
    <w:tmpl w:val="FA6A3B1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proofState w:spelling="clean" w:grammar="dirty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EE7"/>
    <w:rsid w:val="00000501"/>
    <w:rsid w:val="00006F27"/>
    <w:rsid w:val="00020CB6"/>
    <w:rsid w:val="00052609"/>
    <w:rsid w:val="000755E9"/>
    <w:rsid w:val="000A003E"/>
    <w:rsid w:val="0013391A"/>
    <w:rsid w:val="00136EE5"/>
    <w:rsid w:val="00140F42"/>
    <w:rsid w:val="00205B74"/>
    <w:rsid w:val="00205CA0"/>
    <w:rsid w:val="00251306"/>
    <w:rsid w:val="002D24BF"/>
    <w:rsid w:val="00340204"/>
    <w:rsid w:val="0039584B"/>
    <w:rsid w:val="0043520A"/>
    <w:rsid w:val="00506039"/>
    <w:rsid w:val="00593D8E"/>
    <w:rsid w:val="005A6F6D"/>
    <w:rsid w:val="005D51A1"/>
    <w:rsid w:val="005E679E"/>
    <w:rsid w:val="00626C9D"/>
    <w:rsid w:val="00653562"/>
    <w:rsid w:val="006A625C"/>
    <w:rsid w:val="006A639A"/>
    <w:rsid w:val="00700413"/>
    <w:rsid w:val="00711265"/>
    <w:rsid w:val="007446CF"/>
    <w:rsid w:val="00772B3D"/>
    <w:rsid w:val="007A41DD"/>
    <w:rsid w:val="007B17A2"/>
    <w:rsid w:val="007D501A"/>
    <w:rsid w:val="007D7808"/>
    <w:rsid w:val="00825DC2"/>
    <w:rsid w:val="00826302"/>
    <w:rsid w:val="00865AED"/>
    <w:rsid w:val="00884FFF"/>
    <w:rsid w:val="008A7B78"/>
    <w:rsid w:val="00904C22"/>
    <w:rsid w:val="00937B1B"/>
    <w:rsid w:val="00963AF4"/>
    <w:rsid w:val="009C53F3"/>
    <w:rsid w:val="009C69D2"/>
    <w:rsid w:val="009C70AD"/>
    <w:rsid w:val="009E56EF"/>
    <w:rsid w:val="009F12C6"/>
    <w:rsid w:val="00A1545E"/>
    <w:rsid w:val="00A34B89"/>
    <w:rsid w:val="00A72EEA"/>
    <w:rsid w:val="00A86353"/>
    <w:rsid w:val="00AB1DED"/>
    <w:rsid w:val="00B42372"/>
    <w:rsid w:val="00BA2C8F"/>
    <w:rsid w:val="00BC2449"/>
    <w:rsid w:val="00BD479B"/>
    <w:rsid w:val="00BE33C6"/>
    <w:rsid w:val="00C23C70"/>
    <w:rsid w:val="00C72565"/>
    <w:rsid w:val="00D44F2E"/>
    <w:rsid w:val="00DA43FF"/>
    <w:rsid w:val="00DC2936"/>
    <w:rsid w:val="00EF4532"/>
    <w:rsid w:val="00F57EE7"/>
    <w:rsid w:val="00F818DA"/>
    <w:rsid w:val="00F949A6"/>
    <w:rsid w:val="0BFAEC02"/>
    <w:rsid w:val="1D8D52DA"/>
    <w:rsid w:val="24DD0DDE"/>
    <w:rsid w:val="283396EC"/>
    <w:rsid w:val="29CE96F6"/>
    <w:rsid w:val="31A4FC16"/>
    <w:rsid w:val="353A92D5"/>
    <w:rsid w:val="4768DF4A"/>
    <w:rsid w:val="48B4FABE"/>
    <w:rsid w:val="4C135A3E"/>
    <w:rsid w:val="4E6A72A8"/>
    <w:rsid w:val="51499D61"/>
    <w:rsid w:val="56B8A895"/>
    <w:rsid w:val="5B32CF5D"/>
    <w:rsid w:val="67547991"/>
    <w:rsid w:val="7C57E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F8C3FB"/>
  <w15:docId w15:val="{8B75F84D-0AEF-43F9-858B-22F656717D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446CF"/>
    <w:pPr>
      <w:spacing w:before="120" w:after="120" w:line="360" w:lineRule="auto"/>
      <w:ind w:firstLine="567"/>
      <w:contextualSpacing/>
    </w:pPr>
    <w:rPr>
      <w:rFonts w:ascii="Khmer OS Siemreap" w:hAnsi="Khmer OS Siemreap"/>
      <w:lang w:bidi="km-KH"/>
    </w:rPr>
  </w:style>
  <w:style w:type="paragraph" w:styleId="Heading1">
    <w:name w:val="heading 1"/>
    <w:basedOn w:val="Normal"/>
    <w:next w:val="Normal"/>
    <w:uiPriority w:val="9"/>
    <w:qFormat/>
    <w:rsid w:val="4C135A3E"/>
    <w:pPr>
      <w:keepNext/>
      <w:keepLines/>
      <w:numPr>
        <w:numId w:val="4"/>
      </w:numPr>
      <w:ind w:left="360"/>
      <w:outlineLvl w:val="0"/>
    </w:pPr>
    <w:rPr>
      <w:sz w:val="24"/>
      <w:szCs w:val="24"/>
    </w:rPr>
  </w:style>
  <w:style w:type="paragraph" w:styleId="Heading2">
    <w:name w:val="heading 2"/>
    <w:basedOn w:val="Heading1"/>
    <w:next w:val="Normal"/>
    <w:autoRedefine/>
    <w:uiPriority w:val="9"/>
    <w:unhideWhenUsed/>
    <w:qFormat/>
    <w:rsid w:val="00AB1DED"/>
    <w:pPr>
      <w:numPr>
        <w:numId w:val="1"/>
      </w:numPr>
      <w:spacing w:before="0"/>
      <w:ind w:left="1080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rsid w:val="4C135A3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4C135A3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4C135A3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4C135A3E"/>
    <w:pPr>
      <w:keepNext/>
      <w:keepLines/>
      <w:spacing w:before="240" w:after="80"/>
      <w:outlineLvl w:val="5"/>
    </w:pPr>
    <w:rPr>
      <w:i/>
      <w:iCs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4C135A3E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4C135A3E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4C135A3E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D501A"/>
    <w:pPr>
      <w:keepNext/>
      <w:keepLines/>
      <w:spacing w:after="60"/>
      <w:jc w:val="center"/>
    </w:pPr>
    <w:rPr>
      <w:rFonts w:ascii="Times New Roman" w:hAnsi="Times New Roman" w:cs="Times New Roman"/>
      <w:sz w:val="44"/>
      <w:szCs w:val="4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72B3D"/>
    <w:pPr>
      <w:keepNext/>
      <w:keepLines/>
      <w:spacing w:after="320"/>
      <w:jc w:val="center"/>
    </w:pPr>
    <w:rPr>
      <w:rFonts w:ascii="Khmer OS Muol Light" w:hAnsi="Khmer OS Muol Light"/>
      <w:sz w:val="24"/>
      <w:szCs w:val="3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C70AD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C70AD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C70AD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4C135A3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E56EF"/>
  </w:style>
  <w:style w:type="paragraph" w:styleId="Footer">
    <w:name w:val="footer"/>
    <w:basedOn w:val="Normal"/>
    <w:link w:val="FooterChar"/>
    <w:uiPriority w:val="99"/>
    <w:unhideWhenUsed/>
    <w:rsid w:val="4C135A3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E56EF"/>
  </w:style>
  <w:style w:type="paragraph" w:styleId="NormalWeb">
    <w:name w:val="Normal (Web)"/>
    <w:basedOn w:val="Normal"/>
    <w:uiPriority w:val="99"/>
    <w:semiHidden/>
    <w:unhideWhenUsed/>
    <w:rsid w:val="4C135A3E"/>
    <w:pPr>
      <w:spacing w:beforeAutospacing="1" w:afterAutospacing="1"/>
    </w:pPr>
    <w:rPr>
      <w:rFonts w:eastAsia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ame" w:customStyle="1">
    <w:name w:val="Name"/>
    <w:basedOn w:val="Title"/>
    <w:link w:val="NameChar"/>
    <w:uiPriority w:val="1"/>
    <w:qFormat/>
    <w:rsid w:val="006A639A"/>
    <w:pPr>
      <w:ind w:firstLine="0"/>
    </w:pPr>
    <w:rPr>
      <w:rFonts w:ascii="Khmer OS Muol Light" w:hAnsi="Khmer OS Muol Light" w:cs="Khmer OS Muol Light"/>
      <w:color w:val="0070C0"/>
      <w:sz w:val="36"/>
      <w:szCs w:val="36"/>
      <w:lang w:val="en-US"/>
    </w:rPr>
  </w:style>
  <w:style w:type="paragraph" w:styleId="Revision">
    <w:name w:val="Revision"/>
    <w:hidden/>
    <w:uiPriority w:val="99"/>
    <w:semiHidden/>
    <w:rsid w:val="00006F27"/>
    <w:pPr>
      <w:spacing w:line="240" w:lineRule="auto"/>
    </w:pPr>
    <w:rPr>
      <w:rFonts w:ascii="Times New Roman" w:hAnsi="Times New Roman"/>
    </w:rPr>
  </w:style>
  <w:style w:type="character" w:styleId="TitleChar" w:customStyle="1">
    <w:name w:val="Title Char"/>
    <w:basedOn w:val="DefaultParagraphFont"/>
    <w:link w:val="Title"/>
    <w:uiPriority w:val="10"/>
    <w:rsid w:val="007D501A"/>
    <w:rPr>
      <w:rFonts w:ascii="Times New Roman" w:hAnsi="Times New Roman" w:cs="Times New Roman"/>
      <w:sz w:val="44"/>
      <w:szCs w:val="48"/>
      <w:lang w:bidi="km-KH"/>
    </w:rPr>
  </w:style>
  <w:style w:type="character" w:styleId="NameChar" w:customStyle="1">
    <w:name w:val="Name Char"/>
    <w:basedOn w:val="TitleChar"/>
    <w:link w:val="Name"/>
    <w:uiPriority w:val="1"/>
    <w:rsid w:val="006A639A"/>
    <w:rPr>
      <w:rFonts w:ascii="Khmer OS Muol Light" w:hAnsi="Khmer OS Muol Light" w:cs="Khmer OS Muol Light"/>
      <w:color w:val="0070C0"/>
      <w:sz w:val="36"/>
      <w:szCs w:val="36"/>
      <w:lang w:val="en-US"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4C135A3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06F27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65AED"/>
    <w:pPr>
      <w:numPr>
        <w:numId w:val="0"/>
      </w:numPr>
      <w:spacing w:before="240" w:line="259" w:lineRule="auto"/>
      <w:contextualSpacing w:val="0"/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003E"/>
    <w:pPr>
      <w:spacing w:after="100"/>
    </w:pPr>
    <w:rPr>
      <w:rFonts w:cs="Khmer OS Siemrea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A003E"/>
    <w:pPr>
      <w:spacing w:after="100"/>
      <w:ind w:left="220"/>
    </w:pPr>
    <w:rPr>
      <w:rFonts w:cs="Khmer OS Siemreap"/>
    </w:rPr>
  </w:style>
  <w:style w:type="character" w:styleId="Hyperlink">
    <w:name w:val="Hyperlink"/>
    <w:basedOn w:val="DefaultParagraphFont"/>
    <w:uiPriority w:val="99"/>
    <w:unhideWhenUsed/>
    <w:rsid w:val="00865AE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A003E"/>
    <w:pPr>
      <w:spacing w:after="100"/>
      <w:ind w:left="440"/>
    </w:pPr>
    <w:rPr>
      <w:rFonts w:cs="Khmer OS Siemreap"/>
    </w:rPr>
  </w:style>
  <w:style w:type="character" w:styleId="SubtitleChar" w:customStyle="1">
    <w:name w:val="Subtitle Char"/>
    <w:basedOn w:val="DefaultParagraphFont"/>
    <w:link w:val="Subtitle"/>
    <w:uiPriority w:val="11"/>
    <w:rsid w:val="000A003E"/>
    <w:rPr>
      <w:rFonts w:ascii="Khmer OS Muol Light" w:hAnsi="Khmer OS Muol Light"/>
      <w:sz w:val="24"/>
      <w:szCs w:val="30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microsoft.com/office/2020/10/relationships/intelligence" Target="intelligence2.xml" Id="R0ec3056d153d4c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2F28C-43C0-4965-AABA-A0265BB9718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pheakdey thon</dc:creator>
  <lastModifiedBy>Guest User</lastModifiedBy>
  <revision>20</revision>
  <dcterms:created xsi:type="dcterms:W3CDTF">2025-03-01T15:58:00.0000000Z</dcterms:created>
  <dcterms:modified xsi:type="dcterms:W3CDTF">2025-03-11T06:28:18.0267951Z</dcterms:modified>
</coreProperties>
</file>