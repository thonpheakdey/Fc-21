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E9604B" w14:textId="77777777" w:rsidR="003362D6" w:rsidRDefault="00EA56D5" w:rsidP="003362D6">
      <w:pPr>
        <w:pStyle w:val="Title"/>
        <w:rPr>
          <w:rStyle w:val="TitleChar"/>
        </w:rPr>
      </w:pPr>
      <w:bookmarkStart w:id="0" w:name="_Hlk193497061"/>
      <w:bookmarkEnd w:id="0"/>
      <w:r w:rsidRPr="00853CDF">
        <w:drawing>
          <wp:anchor distT="0" distB="0" distL="114300" distR="114300" simplePos="0" relativeHeight="251663360" behindDoc="0" locked="0" layoutInCell="1" allowOverlap="1" wp14:anchorId="30331B55" wp14:editId="1EBA056E">
            <wp:simplePos x="0" y="0"/>
            <wp:positionH relativeFrom="margin">
              <wp:posOffset>132715</wp:posOffset>
            </wp:positionH>
            <wp:positionV relativeFrom="paragraph">
              <wp:posOffset>354</wp:posOffset>
            </wp:positionV>
            <wp:extent cx="1625600" cy="1601470"/>
            <wp:effectExtent l="0" t="0" r="0" b="0"/>
            <wp:wrapTopAndBottom/>
            <wp:docPr id="1" name="Picture 1" descr="Institute of Technology of Cambod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e of Technology of Cambodia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FDD" w:rsidRPr="00853CDF">
        <w:drawing>
          <wp:anchor distT="0" distB="0" distL="114300" distR="114300" simplePos="0" relativeHeight="251657216" behindDoc="1" locked="0" layoutInCell="1" allowOverlap="1" wp14:anchorId="04891510" wp14:editId="0F081AEB">
            <wp:simplePos x="0" y="0"/>
            <wp:positionH relativeFrom="margin">
              <wp:posOffset>4353560</wp:posOffset>
            </wp:positionH>
            <wp:positionV relativeFrom="paragraph">
              <wp:posOffset>0</wp:posOffset>
            </wp:positionV>
            <wp:extent cx="1587500" cy="1587500"/>
            <wp:effectExtent l="0" t="0" r="0" b="0"/>
            <wp:wrapTopAndBottom/>
            <wp:docPr id="2" name="Picture 2" descr="gee-itc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-itc ·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1D5EC" w14:textId="67892F53" w:rsidR="000A003E" w:rsidRPr="0013391A" w:rsidRDefault="0051700F" w:rsidP="003362D6">
      <w:pPr>
        <w:pStyle w:val="Title"/>
      </w:pPr>
      <w:r>
        <w:rPr>
          <w:rStyle w:val="TitleChar"/>
          <w:lang w:val="ca-ES"/>
        </w:rPr>
        <w:t xml:space="preserve">ប្រធានបទ ៖ </w:t>
      </w:r>
      <w:r w:rsidR="00696C76" w:rsidRPr="0051700F">
        <w:rPr>
          <w:rStyle w:val="TitleChar"/>
          <w:cs/>
        </w:rPr>
        <w:t>ការសិក្សាអំពីប្រព័ន្ទទូរបញ្ជាម៉ូទ័របូមទឹកក្នុងអគារ</w:t>
      </w:r>
    </w:p>
    <w:p w14:paraId="1EA4F873" w14:textId="2CFCF9C6" w:rsidR="006A639A" w:rsidRPr="0013391A" w:rsidRDefault="0013391A" w:rsidP="003362D6">
      <w:pPr>
        <w:pStyle w:val="Name"/>
      </w:pPr>
      <w:r w:rsidRPr="003362D6">
        <w:rPr>
          <w:sz w:val="32"/>
          <w:szCs w:val="32"/>
        </w:rPr>
        <w:t>លោកគ្រូ</w:t>
      </w:r>
      <w:r w:rsidRPr="0013391A">
        <w:tab/>
      </w:r>
      <w:r w:rsidRPr="0013391A">
        <w:tab/>
        <w:t>CHHLONH Chhith</w:t>
      </w:r>
    </w:p>
    <w:p w14:paraId="5A717734" w14:textId="77777777" w:rsidR="0001514B" w:rsidRDefault="0001514B" w:rsidP="003362D6">
      <w:pPr>
        <w:pStyle w:val="Name"/>
        <w:rPr>
          <w:sz w:val="32"/>
          <w:szCs w:val="32"/>
        </w:rPr>
      </w:pPr>
    </w:p>
    <w:p w14:paraId="2413EA99" w14:textId="06A3F16C" w:rsidR="005A6F6D" w:rsidRPr="003362D6" w:rsidRDefault="0013391A" w:rsidP="003362D6">
      <w:pPr>
        <w:pStyle w:val="Name"/>
        <w:rPr>
          <w:ins w:id="1" w:author="pheakdey thon"/>
          <w:sz w:val="32"/>
          <w:szCs w:val="32"/>
        </w:rPr>
      </w:pPr>
      <w:r w:rsidRPr="003362D6">
        <w:rPr>
          <w:sz w:val="32"/>
          <w:szCs w:val="32"/>
        </w:rPr>
        <w:t>និសិ្សត៖</w:t>
      </w:r>
      <w:r w:rsidR="006A639A" w:rsidRPr="003362D6">
        <w:rPr>
          <w:sz w:val="32"/>
          <w:szCs w:val="32"/>
        </w:rPr>
        <w:t xml:space="preserve"> (ក្រុមទី ១០)</w:t>
      </w:r>
    </w:p>
    <w:p w14:paraId="60FA11ED" w14:textId="64E31F1A" w:rsidR="006A625C" w:rsidRPr="0013391A" w:rsidRDefault="00444036" w:rsidP="003362D6">
      <w:pPr>
        <w:pStyle w:val="Name"/>
      </w:pPr>
      <w:r>
        <w:tab/>
      </w:r>
      <w:r w:rsidR="006A625C" w:rsidRPr="0013391A">
        <w:t>THON PHEAKDEY</w:t>
      </w:r>
      <w:r w:rsidR="006A625C" w:rsidRPr="0013391A">
        <w:tab/>
        <w:t>ID</w:t>
      </w:r>
      <w:r w:rsidR="006A625C" w:rsidRPr="0013391A">
        <w:tab/>
        <w:t>fc259</w:t>
      </w:r>
      <w:r w:rsidR="00CB6174">
        <w:t>4</w:t>
      </w:r>
    </w:p>
    <w:p w14:paraId="0DA28AC1" w14:textId="39C62C69" w:rsidR="006A625C" w:rsidRPr="0013391A" w:rsidRDefault="006A625C" w:rsidP="003362D6">
      <w:pPr>
        <w:pStyle w:val="Name"/>
      </w:pPr>
      <w:r w:rsidRPr="0013391A">
        <w:tab/>
        <w:t>THY CHETRA</w:t>
      </w:r>
      <w:r w:rsidRPr="0013391A">
        <w:tab/>
      </w:r>
      <w:r w:rsidRPr="0013391A">
        <w:tab/>
        <w:t>ID</w:t>
      </w:r>
      <w:r w:rsidRPr="0013391A">
        <w:tab/>
        <w:t>fc2608</w:t>
      </w:r>
    </w:p>
    <w:p w14:paraId="4D52ABD1" w14:textId="0976EF65" w:rsidR="006A625C" w:rsidRPr="0013391A" w:rsidRDefault="006A625C" w:rsidP="003362D6">
      <w:pPr>
        <w:pStyle w:val="Name"/>
      </w:pPr>
      <w:r w:rsidRPr="0013391A">
        <w:tab/>
        <w:t>UN THEARY</w:t>
      </w:r>
      <w:r w:rsidRPr="0013391A">
        <w:tab/>
      </w:r>
      <w:r w:rsidRPr="0013391A">
        <w:tab/>
      </w:r>
      <w:r w:rsidR="007D501A" w:rsidRPr="0013391A">
        <w:tab/>
      </w:r>
      <w:r w:rsidRPr="0013391A">
        <w:t>ID</w:t>
      </w:r>
      <w:r w:rsidRPr="0013391A">
        <w:tab/>
        <w:t>fc2611</w:t>
      </w:r>
    </w:p>
    <w:p w14:paraId="30FA3913" w14:textId="19D045DF" w:rsidR="006A639A" w:rsidRDefault="006A625C" w:rsidP="003362D6">
      <w:pPr>
        <w:pStyle w:val="Name"/>
      </w:pPr>
      <w:r w:rsidRPr="0013391A">
        <w:tab/>
        <w:t>VA CHANTREA</w:t>
      </w:r>
      <w:r w:rsidRPr="0013391A">
        <w:tab/>
      </w:r>
      <w:r w:rsidRPr="0013391A">
        <w:tab/>
        <w:t>ID</w:t>
      </w:r>
      <w:r w:rsidRPr="0013391A">
        <w:tab/>
        <w:t>fc2517</w:t>
      </w:r>
    </w:p>
    <w:p w14:paraId="12D25C08" w14:textId="77777777" w:rsidR="00444036" w:rsidRDefault="00444036" w:rsidP="003362D6">
      <w:pPr>
        <w:pStyle w:val="Name"/>
      </w:pPr>
    </w:p>
    <w:p w14:paraId="24399B11" w14:textId="77777777" w:rsidR="0001514B" w:rsidRDefault="0001514B" w:rsidP="0001514B">
      <w:pPr>
        <w:pStyle w:val="Name"/>
        <w:jc w:val="center"/>
      </w:pPr>
    </w:p>
    <w:p w14:paraId="514607BE" w14:textId="77777777" w:rsidR="0001514B" w:rsidRDefault="0001514B" w:rsidP="0001514B">
      <w:pPr>
        <w:pStyle w:val="Name"/>
        <w:jc w:val="center"/>
        <w:rPr>
          <w:sz w:val="32"/>
          <w:szCs w:val="32"/>
        </w:rPr>
      </w:pPr>
    </w:p>
    <w:p w14:paraId="3D187F25" w14:textId="50FE9279" w:rsidR="0001514B" w:rsidRDefault="0013391A" w:rsidP="0001514B">
      <w:pPr>
        <w:pStyle w:val="Name"/>
        <w:jc w:val="center"/>
        <w:rPr>
          <w:sz w:val="32"/>
          <w:szCs w:val="32"/>
        </w:rPr>
      </w:pPr>
      <w:r w:rsidRPr="00E46BCB">
        <w:rPr>
          <w:sz w:val="32"/>
          <w:szCs w:val="32"/>
        </w:rPr>
        <w:t>ឆ្នាំសិក្សា ២០</w:t>
      </w:r>
      <w:r w:rsidR="006A639A" w:rsidRPr="00E46BCB">
        <w:rPr>
          <w:sz w:val="32"/>
          <w:szCs w:val="32"/>
        </w:rPr>
        <w:t>២៤ - ២០២៥</w:t>
      </w:r>
    </w:p>
    <w:p w14:paraId="519EA979" w14:textId="7E49E3E0" w:rsidR="00BD479B" w:rsidRPr="0001514B" w:rsidRDefault="0001514B" w:rsidP="0001514B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 w:cs="Khmer OS Muol Light"/>
          <w:color w:val="0070C0"/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7A0684B" w14:textId="28F233E7" w:rsidR="4C135A3E" w:rsidRDefault="72632027" w:rsidP="00E96793">
      <w:pPr>
        <w:pStyle w:val="Heading1"/>
      </w:pPr>
      <w:bookmarkStart w:id="2" w:name="_Int_WPlnogre"/>
      <w:bookmarkStart w:id="3" w:name="_Toc193498613"/>
      <w:r>
        <w:lastRenderedPageBreak/>
        <w:t>សេចក្តីសង្ខេប</w:t>
      </w:r>
      <w:bookmarkEnd w:id="2"/>
      <w:bookmarkEnd w:id="3"/>
      <w:r>
        <w:t xml:space="preserve"> </w:t>
      </w:r>
    </w:p>
    <w:p w14:paraId="16D0A3E8" w14:textId="69E90C74" w:rsidR="00506039" w:rsidRDefault="00506039" w:rsidP="007D501A">
      <w:pPr>
        <w:ind w:firstLine="360"/>
      </w:pPr>
      <w:r>
        <w:rPr>
          <w:rFonts w:hint="cs"/>
        </w:rPr>
        <w:t>នៅក្នុងអគារទំនើបការចែកចាយទឹកដើរតួនាទីយ៉ាងសំខាន់ក្នុងការធានាការផ្គត់ផ្គង់ទឹកប្រកបដោយស្ថិរភាពនិងប្រសិទ្ធភាព។ប្រព័ន្ធគ្រប់គ្រងម៉ាស៊ីនបូមទឹកបែបបុរាណតែងតែត្រូវការអន្តរាគមន៍ដោយដៃដែលនាំឱ្យអសមត្ថភាពការខ្ជះខ្ជាយទឹកនិងការបរាជ័យនៃប្រព័ន្ធសក្តានុពល។ការសិក្សានេះផ្តោតលើការរចនានិងការវិភាគប្រព័ន្ធគ្រប់គ្រងម៉ាស៊ីនបូមទឹកដោយស្វ័យប្រវត្តិដើម្បីបង្កើនប្រសិទ្ធភាពការប្រើប្រាស់ទឹកនិងកាត់បន្ថយ</w:t>
      </w:r>
      <w:r w:rsidR="31A4FC16">
        <w:t>កម្លាំងពលកម្ម</w:t>
      </w:r>
      <w:r>
        <w:rPr>
          <w:rFonts w:hint="cs"/>
        </w:rPr>
        <w:t>របស់មនុស្ស</w:t>
      </w:r>
      <w:r w:rsidR="29CE96F6">
        <w:t>ព្រមទាំងចំណេញពេលវេលា។</w:t>
      </w:r>
    </w:p>
    <w:p w14:paraId="5D2CBEF1" w14:textId="099AB04C" w:rsidR="00506039" w:rsidRDefault="25EE5D76" w:rsidP="00506039">
      <w:r>
        <w:t>គោលបំណងចម្បងគឺដើម្បីបង្កើតប្រព័ន្ធឆ្លាតវៃដែលគ្រប់គ្រងប្រតិបត្តិការម៉ាស៊ីនបូមទឹកដោយស្វ័យប្រវត្តិដោយផ្អែកលើការរកឃើញកម្រិតទឹកក្នុងពេលវេលាជាក់ស្តែង។វិធីសាស្រ្តពាក់ព័ន្ធនឹងការរចនាប្រព័ន្ធដែលរួមបញ្ចូលឧបករណ៍ចាប់សញ្ញាកម្រិតទឹកមីក្រូកុងត្រូល័រនិងការដោះស្រាយគ្រប់គ្រងដែលបើកឬបិទម៉ាស៊ីនបូមតាមតម្រូវការ។ប្រព័ន្ធនេះត្រូវបានសាកល្បងក្នុងបរិយាកាសក្លែងធ្វើដើម្បីវាយតម្លៃប្រសិទ្ធភាពរបស់វាក្នុងការរក្សាកម្រិតទឹកឱ្យល្អបំផុត។</w:t>
      </w:r>
    </w:p>
    <w:p w14:paraId="18A5FE37" w14:textId="420DC1A0" w:rsidR="00506039" w:rsidRDefault="00506039" w:rsidP="00506039">
      <w:r>
        <w:rPr>
          <w:rFonts w:hint="cs"/>
        </w:rPr>
        <w:t>លទ្ធផលពីការសិក្សាបង្ហាញថាប្រព័ន្ធគ្រប់គ្រង</w:t>
      </w:r>
      <w:r w:rsidR="31A4FC16">
        <w:t>ម៉ាសុីនបូមទឹក</w:t>
      </w:r>
      <w:r>
        <w:rPr>
          <w:rFonts w:hint="cs"/>
        </w:rPr>
        <w:t>ដោយស្វ័យប្រវត្តិធ្វើអោយប្រសើរឡើងនូវការគ្រប់គ្រងទឹកយ៉ាងខ្លាំងដោយការពារការហូរហៀរនិងការស្ងួតនៃស្នប់។ប្រព័ន្ធនេះក៏បង្កើនប្រសិទ្ធភាពថាមពលនិងពន្យារអាយុជីវិតរបស់ឧបករណ៍បូមទឹកផងដែរ។</w:t>
      </w:r>
    </w:p>
    <w:p w14:paraId="5EECBB19" w14:textId="373E76C6" w:rsidR="00EF4532" w:rsidRDefault="4C135A3E" w:rsidP="00506039">
      <w:r>
        <w:t>សរុបមកការអនុវត្តប្រព័ន្ធគ្រប់គ្រងម៉ាសុីនបូមទឹកដោយស្វ័យប្រវត្តិនៅក្នុងអគារនានាផ្តល់នូវដំណោះស្រាយដ៏មានប្រសិទ្ធភាពមួយសម្រាប់ការបង្កើនប្រសិទ្ធភាពការចែកចាយទឹកកាត់បន្ថយការចំណាយលើការថែទាំនិងការធានាការផ្គត់ផ្គង់ទឹកជាប់លាប់។</w:t>
      </w:r>
    </w:p>
    <w:p w14:paraId="33869125" w14:textId="20498A0E" w:rsidR="00506039" w:rsidRPr="00506039" w:rsidRDefault="00EF4532" w:rsidP="29CE96F6">
      <w:pPr>
        <w:ind w:firstLine="0"/>
      </w:pPr>
      <w:r>
        <w:br w:type="page"/>
      </w:r>
    </w:p>
    <w:sdt>
      <w:sdtPr>
        <w:rPr>
          <w:rFonts w:ascii="Khmer OS Siemreap" w:hAnsi="Khmer OS Siemreap"/>
          <w:sz w:val="22"/>
          <w:szCs w:val="22"/>
        </w:rPr>
        <w:id w:val="1310509227"/>
        <w:docPartObj>
          <w:docPartGallery w:val="Table of Contents"/>
          <w:docPartUnique/>
        </w:docPartObj>
      </w:sdtPr>
      <w:sdtEndPr/>
      <w:sdtContent>
        <w:p w14:paraId="0570F534" w14:textId="7AAA5D1C" w:rsidR="00865AED" w:rsidRDefault="72632027" w:rsidP="000A003E">
          <w:pPr>
            <w:pStyle w:val="Subtitle"/>
          </w:pPr>
          <w:r>
            <w:t>តារាង</w:t>
          </w:r>
          <w:r w:rsidRPr="72632027">
            <w:rPr>
              <w:lang w:val="ca-ES"/>
            </w:rPr>
            <w:t>មាតិកា</w:t>
          </w:r>
          <w:r>
            <w:t xml:space="preserve"> </w:t>
          </w:r>
        </w:p>
        <w:p w14:paraId="59E9D8A3" w14:textId="76E8315C" w:rsidR="002766BD" w:rsidRDefault="00953410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98613" w:history="1">
            <w:r w:rsidR="002766BD" w:rsidRPr="00717E3A">
              <w:rPr>
                <w:rStyle w:val="Hyperlink"/>
              </w:rPr>
              <w:t>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សេចក្តីសង្ខេប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</w:t>
            </w:r>
            <w:r w:rsidR="002766BD">
              <w:rPr>
                <w:webHidden/>
              </w:rPr>
              <w:fldChar w:fldCharType="end"/>
            </w:r>
          </w:hyperlink>
        </w:p>
        <w:p w14:paraId="7B28D9CD" w14:textId="39492C9E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4" w:history="1">
            <w:r w:rsidR="002766BD" w:rsidRPr="00717E3A">
              <w:rPr>
                <w:rStyle w:val="Hyperlink"/>
              </w:rPr>
              <w:t>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សេចក្តីផ្តើម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69387F96" w14:textId="364816ED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5" w:history="1">
            <w:r w:rsidR="002766BD" w:rsidRPr="00717E3A">
              <w:rPr>
                <w:rStyle w:val="Hyperlink"/>
              </w:rPr>
              <w:t>2.1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Overview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37838FE9" w14:textId="33B4372B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6" w:history="1">
            <w:r w:rsidR="002766BD" w:rsidRPr="00717E3A">
              <w:rPr>
                <w:rStyle w:val="Hyperlink"/>
              </w:rPr>
              <w:t>2.2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Problem statement: what are the problems?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4D349F22" w14:textId="3848ABCD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7" w:history="1">
            <w:r w:rsidR="002766BD" w:rsidRPr="00717E3A">
              <w:rPr>
                <w:rStyle w:val="Hyperlink"/>
              </w:rPr>
              <w:t>2.3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គោលបំណង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6</w:t>
            </w:r>
            <w:r w:rsidR="002766BD">
              <w:rPr>
                <w:webHidden/>
              </w:rPr>
              <w:fldChar w:fldCharType="end"/>
            </w:r>
          </w:hyperlink>
        </w:p>
        <w:p w14:paraId="76C9ABBF" w14:textId="7EDDB22E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8" w:history="1">
            <w:r w:rsidR="002766BD" w:rsidRPr="00717E3A">
              <w:rPr>
                <w:rStyle w:val="Hyperlink"/>
              </w:rPr>
              <w:t>2.4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Scope of works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7</w:t>
            </w:r>
            <w:r w:rsidR="002766BD">
              <w:rPr>
                <w:webHidden/>
              </w:rPr>
              <w:fldChar w:fldCharType="end"/>
            </w:r>
          </w:hyperlink>
        </w:p>
        <w:p w14:paraId="31CEBAC5" w14:textId="2CA02745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19" w:history="1">
            <w:r w:rsidR="002766BD" w:rsidRPr="00717E3A">
              <w:rPr>
                <w:rStyle w:val="Hyperlink"/>
              </w:rPr>
              <w:t>2.5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Literature review (lectures, previous works, formulation….)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_Toc193498619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7</w:t>
            </w:r>
            <w:r w:rsidR="002766BD">
              <w:rPr>
                <w:webHidden/>
              </w:rPr>
              <w:fldChar w:fldCharType="end"/>
            </w:r>
          </w:hyperlink>
        </w:p>
        <w:p w14:paraId="62DFDF1F" w14:textId="4864A624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0" w:history="1">
            <w:r w:rsidR="002766BD" w:rsidRPr="00717E3A">
              <w:rPr>
                <w:rStyle w:val="Hyperlink"/>
              </w:rPr>
              <w:t>2.6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រូបមន្ត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_Toc193498620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417F9402" w14:textId="1E6B0739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1" w:history="1">
            <w:r w:rsidR="002766BD" w:rsidRPr="00717E3A">
              <w:rPr>
                <w:rStyle w:val="Hyperlink"/>
              </w:rPr>
              <w:t>2.6.1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ទ្រឹស្តីនៃការគណនាមុខកាត់ខ្សែ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_Toc193498621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565DF235" w14:textId="1FFCF136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2" w:history="1">
            <w:r w:rsidR="002766BD" w:rsidRPr="00717E3A">
              <w:rPr>
                <w:rStyle w:val="Hyperlink"/>
              </w:rPr>
              <w:t>2.6.2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ទ្រឹស្តីនៃការរក</w:t>
            </w:r>
            <w:r w:rsidR="002766BD" w:rsidRPr="00717E3A">
              <w:rPr>
                <w:rStyle w:val="Hyperlink"/>
              </w:rPr>
              <w:t>MCB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_Toc193498622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8</w:t>
            </w:r>
            <w:r w:rsidR="002766BD">
              <w:rPr>
                <w:webHidden/>
              </w:rPr>
              <w:fldChar w:fldCharType="end"/>
            </w:r>
          </w:hyperlink>
        </w:p>
        <w:p w14:paraId="6D21C127" w14:textId="725E3C84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3" w:history="1">
            <w:r w:rsidR="002766BD" w:rsidRPr="00717E3A">
              <w:rPr>
                <w:rStyle w:val="Hyperlink"/>
              </w:rPr>
              <w:t>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Methodology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42FBF692" w14:textId="2C094D54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4" w:history="1">
            <w:r w:rsidR="002766BD" w:rsidRPr="00717E3A">
              <w:rPr>
                <w:rStyle w:val="Hyperlink"/>
              </w:rPr>
              <w:t>3.1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Components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572F0D30" w14:textId="2C87C702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5" w:history="1">
            <w:r w:rsidR="002766BD" w:rsidRPr="00717E3A">
              <w:rPr>
                <w:rStyle w:val="Hyperlink"/>
                <w:lang w:val="ca-ES"/>
              </w:rPr>
              <w:t>3.1.1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  <w:cs/>
                <w:lang w:val="ca-ES"/>
              </w:rPr>
              <w:t>ខ្សែភ្លើង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9</w:t>
            </w:r>
            <w:r w:rsidR="002766BD">
              <w:rPr>
                <w:webHidden/>
              </w:rPr>
              <w:fldChar w:fldCharType="end"/>
            </w:r>
          </w:hyperlink>
        </w:p>
        <w:p w14:paraId="4319D596" w14:textId="41D8243E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6" w:history="1">
            <w:r w:rsidR="002766BD" w:rsidRPr="00717E3A">
              <w:rPr>
                <w:rStyle w:val="Hyperlink"/>
              </w:rPr>
              <w:t>3.1.2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MCB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10</w:t>
            </w:r>
            <w:r w:rsidR="002766BD">
              <w:rPr>
                <w:webHidden/>
              </w:rPr>
              <w:fldChar w:fldCharType="end"/>
            </w:r>
          </w:hyperlink>
        </w:p>
        <w:p w14:paraId="5123AB97" w14:textId="54060F35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7" w:history="1">
            <w:r w:rsidR="002766BD" w:rsidRPr="00717E3A">
              <w:rPr>
                <w:rStyle w:val="Hyperlink"/>
              </w:rPr>
              <w:t>3.1.3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Contactor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10</w:t>
            </w:r>
            <w:r w:rsidR="002766BD">
              <w:rPr>
                <w:webHidden/>
              </w:rPr>
              <w:fldChar w:fldCharType="end"/>
            </w:r>
          </w:hyperlink>
        </w:p>
        <w:p w14:paraId="607AA05D" w14:textId="7E7DE55C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8" w:history="1">
            <w:r w:rsidR="002766BD" w:rsidRPr="00717E3A">
              <w:rPr>
                <w:rStyle w:val="Hyperlink"/>
              </w:rPr>
              <w:t>3.1.4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Button NO NC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5B66E7D3" w14:textId="004C043C" w:rsidR="002766BD" w:rsidRDefault="008932B5">
          <w:pPr>
            <w:pStyle w:val="TOC3"/>
            <w:tabs>
              <w:tab w:val="left" w:pos="176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29" w:history="1">
            <w:r w:rsidR="002766BD" w:rsidRPr="00717E3A">
              <w:rPr>
                <w:rStyle w:val="Hyperlink"/>
              </w:rPr>
              <w:t>3.1.5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  <w:lang w:val="ca-ES"/>
              </w:rPr>
              <w:t>តួនាទីរបស់</w:t>
            </w:r>
            <w:r w:rsidR="002766BD" w:rsidRPr="00717E3A">
              <w:rPr>
                <w:rStyle w:val="Hyperlink"/>
                <w:lang w:val="ca-ES"/>
              </w:rPr>
              <w:t xml:space="preserve"> </w:t>
            </w:r>
            <w:r w:rsidR="002766BD" w:rsidRPr="00717E3A">
              <w:rPr>
                <w:rStyle w:val="Hyperlink"/>
              </w:rPr>
              <w:t>3 Positions Switch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_Toc193498629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15D873E7" w14:textId="15339A6E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0" w:history="1">
            <w:r w:rsidR="002766BD" w:rsidRPr="00717E3A">
              <w:rPr>
                <w:rStyle w:val="Hyperlink"/>
              </w:rPr>
              <w:t>3.2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ការគណនា</w:t>
            </w:r>
            <w:r w:rsidR="002766BD" w:rsidRPr="00717E3A">
              <w:rPr>
                <w:rStyle w:val="Hyperlink"/>
              </w:rPr>
              <w:t xml:space="preserve"> Power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_Toc193498630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2BE32E20" w14:textId="6353A096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1" w:history="1">
            <w:r w:rsidR="002766BD" w:rsidRPr="00717E3A">
              <w:rPr>
                <w:rStyle w:val="Hyperlink"/>
              </w:rPr>
              <w:t>3.3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ការគណនា</w:t>
            </w:r>
            <w:r w:rsidR="002766BD" w:rsidRPr="00717E3A">
              <w:rPr>
                <w:rStyle w:val="Hyperlink"/>
              </w:rPr>
              <w:t xml:space="preserve"> </w:t>
            </w:r>
            <w:r w:rsidR="002766BD" w:rsidRPr="00717E3A">
              <w:rPr>
                <w:rStyle w:val="Hyperlink"/>
                <w:cs/>
              </w:rPr>
              <w:t>មុខការខ្សែ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_Toc193498631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456D46DC" w14:textId="7F9D0171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2" w:history="1">
            <w:r w:rsidR="002766BD" w:rsidRPr="00717E3A">
              <w:rPr>
                <w:rStyle w:val="Hyperlink"/>
              </w:rPr>
              <w:t>3.4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Drawing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_Toc193498632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0C443978" w14:textId="11AF518F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3" w:history="1">
            <w:r w:rsidR="002766BD" w:rsidRPr="00717E3A">
              <w:rPr>
                <w:rStyle w:val="Hyperlink"/>
              </w:rPr>
              <w:t>3.5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cs/>
              </w:rPr>
              <w:t>ដំណើរការរបស់ទូរ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_Toc193498633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11</w:t>
            </w:r>
            <w:r w:rsidR="002766BD">
              <w:rPr>
                <w:webHidden/>
              </w:rPr>
              <w:fldChar w:fldCharType="end"/>
            </w:r>
          </w:hyperlink>
        </w:p>
        <w:p w14:paraId="305D7860" w14:textId="70F6A287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4" w:history="1">
            <w:r w:rsidR="002766BD" w:rsidRPr="00717E3A">
              <w:rPr>
                <w:rStyle w:val="Hyperlink"/>
              </w:rPr>
              <w:t>3.6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Flowchart (required): From start to the end.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_Toc193498634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CDFD52B" w14:textId="6A6CAB84" w:rsidR="002766BD" w:rsidRDefault="008932B5">
          <w:pPr>
            <w:pStyle w:val="TO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5" w:history="1">
            <w:r w:rsidR="002766BD" w:rsidRPr="00717E3A">
              <w:rPr>
                <w:rStyle w:val="Hyperlink"/>
              </w:rPr>
              <w:t>3.7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  <w:lang w:val="ca-ES"/>
              </w:rPr>
              <w:t>Explain your flowchart, step by step.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_Toc193498635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2018161" w14:textId="33D51922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6" w:history="1">
            <w:r w:rsidR="002766BD" w:rsidRPr="00717E3A">
              <w:rPr>
                <w:rStyle w:val="Hyperlink"/>
              </w:rPr>
              <w:t>4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Results and discussion: Analysis…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_Toc193498636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ECD26E8" w14:textId="690F5DDA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7" w:history="1">
            <w:r w:rsidR="002766BD" w:rsidRPr="00717E3A">
              <w:rPr>
                <w:rStyle w:val="Hyperlink"/>
              </w:rPr>
              <w:t>5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Conclusion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_Toc193498637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6F5A3C64" w14:textId="7459A271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8" w:history="1">
            <w:r w:rsidR="002766BD" w:rsidRPr="00717E3A">
              <w:rPr>
                <w:rStyle w:val="Hyperlink"/>
              </w:rPr>
              <w:t>6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References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_Toc193498638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73CBBC50" w14:textId="588AB93F" w:rsidR="002766BD" w:rsidRDefault="008932B5">
          <w:pPr>
            <w:pStyle w:val="TO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szCs w:val="36"/>
            </w:rPr>
          </w:pPr>
          <w:hyperlink w:anchor="_Toc193498639" w:history="1">
            <w:r w:rsidR="002766BD" w:rsidRPr="00717E3A">
              <w:rPr>
                <w:rStyle w:val="Hyperlink"/>
              </w:rPr>
              <w:t>7</w:t>
            </w:r>
            <w:r w:rsidR="002766BD">
              <w:rPr>
                <w:rFonts w:asciiTheme="minorHAnsi" w:eastAsiaTheme="minorEastAsia" w:hAnsiTheme="minorHAnsi" w:cstheme="minorBidi"/>
                <w:szCs w:val="36"/>
              </w:rPr>
              <w:tab/>
            </w:r>
            <w:r w:rsidR="002766BD" w:rsidRPr="00717E3A">
              <w:rPr>
                <w:rStyle w:val="Hyperlink"/>
              </w:rPr>
              <w:t>Appendices (optional)</w:t>
            </w:r>
            <w:r w:rsidR="002766BD">
              <w:rPr>
                <w:webHidden/>
              </w:rPr>
              <w:tab/>
            </w:r>
            <w:r w:rsidR="002766BD">
              <w:rPr>
                <w:webHidden/>
              </w:rPr>
              <w:fldChar w:fldCharType="begin"/>
            </w:r>
            <w:r w:rsidR="002766BD">
              <w:rPr>
                <w:webHidden/>
              </w:rPr>
              <w:instrText xml:space="preserve"> PAGEREF _Toc193498639 \h </w:instrText>
            </w:r>
            <w:r w:rsidR="002766BD">
              <w:rPr>
                <w:webHidden/>
              </w:rPr>
            </w:r>
            <w:r w:rsidR="002766BD">
              <w:rPr>
                <w:webHidden/>
              </w:rPr>
              <w:fldChar w:fldCharType="separate"/>
            </w:r>
            <w:r w:rsidR="002766BD">
              <w:rPr>
                <w:webHidden/>
              </w:rPr>
              <w:t>12</w:t>
            </w:r>
            <w:r w:rsidR="002766BD">
              <w:rPr>
                <w:webHidden/>
              </w:rPr>
              <w:fldChar w:fldCharType="end"/>
            </w:r>
          </w:hyperlink>
        </w:p>
        <w:p w14:paraId="07AB6F06" w14:textId="091A8841" w:rsidR="000A003E" w:rsidRDefault="00953410" w:rsidP="72632027">
          <w:pPr>
            <w:pStyle w:val="TOC1"/>
            <w:tabs>
              <w:tab w:val="left" w:pos="435"/>
              <w:tab w:val="right" w:leader="dot" w:pos="973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E62E111" w14:textId="77777777" w:rsidR="002766BD" w:rsidRDefault="002766BD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/>
          <w:sz w:val="24"/>
          <w:szCs w:val="30"/>
        </w:rPr>
      </w:pPr>
      <w:r>
        <w:br w:type="page"/>
      </w:r>
    </w:p>
    <w:p w14:paraId="45CC8C9C" w14:textId="5C259540" w:rsidR="00BC2449" w:rsidRDefault="0043520A" w:rsidP="00BC2449">
      <w:pPr>
        <w:pStyle w:val="Subtitle"/>
      </w:pPr>
      <w:r>
        <w:lastRenderedPageBreak/>
        <w:t>មាតិការូប</w:t>
      </w:r>
      <w:r w:rsidR="00BC2449">
        <w:t>ភាព</w:t>
      </w:r>
    </w:p>
    <w:p w14:paraId="7B28B341" w14:textId="2C1FE177" w:rsidR="002766BD" w:rsidRDefault="002766BD">
      <w:pPr>
        <w:pStyle w:val="TOC1"/>
        <w:tabs>
          <w:tab w:val="left" w:pos="1760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r>
        <w:fldChar w:fldCharType="begin"/>
      </w:r>
      <w:r>
        <w:instrText xml:space="preserve"> TOC \h \z \t "photo,1" </w:instrText>
      </w:r>
      <w:r>
        <w:fldChar w:fldCharType="separate"/>
      </w:r>
      <w:hyperlink w:anchor="_Toc193498600" w:history="1">
        <w:r w:rsidRPr="00861F19">
          <w:rPr>
            <w:rStyle w:val="Hyperlink"/>
            <w:cs/>
          </w:rPr>
          <w:t xml:space="preserve">រូបភាពទី </w:t>
        </w:r>
        <w:r w:rsidRPr="00861F19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Cs w:val="36"/>
          </w:rPr>
          <w:tab/>
        </w:r>
        <w:r w:rsidRPr="00861F19">
          <w:rPr>
            <w:rStyle w:val="Hyperlink"/>
            <w:cs/>
          </w:rPr>
          <w:t>ខ្សែភ្លើង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_Toc193498600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371CB8F" w14:textId="20A5281F" w:rsidR="002766BD" w:rsidRDefault="008932B5">
      <w:pPr>
        <w:pStyle w:val="TOC1"/>
        <w:tabs>
          <w:tab w:val="left" w:pos="1775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hyperlink w:anchor="_Toc193498601" w:history="1">
        <w:r w:rsidR="002766BD" w:rsidRPr="00861F19">
          <w:rPr>
            <w:rStyle w:val="Hyperlink"/>
            <w:cs/>
          </w:rPr>
          <w:t xml:space="preserve">រូបភាពទី </w:t>
        </w:r>
        <w:r w:rsidR="002766BD" w:rsidRPr="00861F19">
          <w:rPr>
            <w:rStyle w:val="Hyperlink"/>
          </w:rPr>
          <w:t>2.</w:t>
        </w:r>
        <w:r w:rsidR="002766BD">
          <w:rPr>
            <w:rFonts w:asciiTheme="minorHAnsi" w:eastAsiaTheme="minorEastAsia" w:hAnsiTheme="minorHAnsi" w:cstheme="minorBidi"/>
            <w:szCs w:val="36"/>
          </w:rPr>
          <w:tab/>
        </w:r>
        <w:r w:rsidR="002766BD" w:rsidRPr="00861F19">
          <w:rPr>
            <w:rStyle w:val="Hyperlink"/>
            <w:cs/>
          </w:rPr>
          <w:t>ឌីសុងទ័រ</w:t>
        </w:r>
        <w:r w:rsidR="002766BD">
          <w:rPr>
            <w:webHidden/>
          </w:rPr>
          <w:tab/>
        </w:r>
        <w:r w:rsidR="002766BD">
          <w:rPr>
            <w:webHidden/>
          </w:rPr>
          <w:fldChar w:fldCharType="begin"/>
        </w:r>
        <w:r w:rsidR="002766BD">
          <w:rPr>
            <w:webHidden/>
          </w:rPr>
          <w:instrText xml:space="preserve"> PAGEREF _Toc193498601 \h </w:instrText>
        </w:r>
        <w:r w:rsidR="002766BD">
          <w:rPr>
            <w:webHidden/>
          </w:rPr>
        </w:r>
        <w:r w:rsidR="002766BD">
          <w:rPr>
            <w:webHidden/>
          </w:rPr>
          <w:fldChar w:fldCharType="separate"/>
        </w:r>
        <w:r w:rsidR="002766BD">
          <w:rPr>
            <w:webHidden/>
          </w:rPr>
          <w:t>10</w:t>
        </w:r>
        <w:r w:rsidR="002766BD">
          <w:rPr>
            <w:webHidden/>
          </w:rPr>
          <w:fldChar w:fldCharType="end"/>
        </w:r>
      </w:hyperlink>
    </w:p>
    <w:p w14:paraId="1F9B0C09" w14:textId="481B223E" w:rsidR="002766BD" w:rsidRDefault="008932B5">
      <w:pPr>
        <w:pStyle w:val="TOC1"/>
        <w:tabs>
          <w:tab w:val="left" w:pos="1777"/>
          <w:tab w:val="right" w:leader="dot" w:pos="9736"/>
        </w:tabs>
        <w:rPr>
          <w:rFonts w:asciiTheme="minorHAnsi" w:eastAsiaTheme="minorEastAsia" w:hAnsiTheme="minorHAnsi" w:cstheme="minorBidi"/>
          <w:szCs w:val="36"/>
        </w:rPr>
      </w:pPr>
      <w:hyperlink w:anchor="_Toc193498602" w:history="1">
        <w:r w:rsidR="002766BD" w:rsidRPr="00861F19">
          <w:rPr>
            <w:rStyle w:val="Hyperlink"/>
            <w:cs/>
          </w:rPr>
          <w:t xml:space="preserve">រូបភាពទី </w:t>
        </w:r>
        <w:r w:rsidR="002766BD" w:rsidRPr="00861F19">
          <w:rPr>
            <w:rStyle w:val="Hyperlink"/>
          </w:rPr>
          <w:t>3.</w:t>
        </w:r>
        <w:r w:rsidR="002766BD">
          <w:rPr>
            <w:rFonts w:asciiTheme="minorHAnsi" w:eastAsiaTheme="minorEastAsia" w:hAnsiTheme="minorHAnsi" w:cstheme="minorBidi"/>
            <w:szCs w:val="36"/>
          </w:rPr>
          <w:tab/>
        </w:r>
        <w:r w:rsidR="002766BD" w:rsidRPr="00861F19">
          <w:rPr>
            <w:rStyle w:val="Hyperlink"/>
            <w:cs/>
          </w:rPr>
          <w:t>កុងតាក់ទ័រ</w:t>
        </w:r>
        <w:r w:rsidR="002766BD">
          <w:rPr>
            <w:webHidden/>
          </w:rPr>
          <w:tab/>
        </w:r>
        <w:r w:rsidR="002766BD">
          <w:rPr>
            <w:webHidden/>
          </w:rPr>
          <w:fldChar w:fldCharType="begin"/>
        </w:r>
        <w:r w:rsidR="002766BD">
          <w:rPr>
            <w:webHidden/>
          </w:rPr>
          <w:instrText xml:space="preserve"> PAGEREF _Toc193498602 \h </w:instrText>
        </w:r>
        <w:r w:rsidR="002766BD">
          <w:rPr>
            <w:webHidden/>
          </w:rPr>
        </w:r>
        <w:r w:rsidR="002766BD">
          <w:rPr>
            <w:webHidden/>
          </w:rPr>
          <w:fldChar w:fldCharType="separate"/>
        </w:r>
        <w:r w:rsidR="002766BD">
          <w:rPr>
            <w:webHidden/>
          </w:rPr>
          <w:t>10</w:t>
        </w:r>
        <w:r w:rsidR="002766BD">
          <w:rPr>
            <w:webHidden/>
          </w:rPr>
          <w:fldChar w:fldCharType="end"/>
        </w:r>
      </w:hyperlink>
    </w:p>
    <w:p w14:paraId="28DBADBD" w14:textId="53849705" w:rsidR="002766BD" w:rsidRPr="002766BD" w:rsidRDefault="002766BD" w:rsidP="002766BD">
      <w:r>
        <w:fldChar w:fldCharType="end"/>
      </w:r>
    </w:p>
    <w:p w14:paraId="6ABCDD96" w14:textId="77777777" w:rsidR="002766BD" w:rsidRDefault="002766BD">
      <w:pPr>
        <w:spacing w:before="0" w:after="0" w:line="276" w:lineRule="auto"/>
        <w:ind w:firstLine="0"/>
        <w:contextualSpacing w:val="0"/>
        <w:mirrorIndents w:val="0"/>
        <w:rPr>
          <w:rFonts w:ascii="Khmer OS Muol Light" w:hAnsi="Khmer OS Muol Light"/>
          <w:sz w:val="24"/>
          <w:szCs w:val="30"/>
        </w:rPr>
      </w:pPr>
      <w:r>
        <w:br w:type="page"/>
      </w:r>
    </w:p>
    <w:p w14:paraId="6BF0EB96" w14:textId="6A8DA8DE" w:rsidR="00AB1DED" w:rsidRDefault="00BC2449" w:rsidP="00BC2449">
      <w:pPr>
        <w:pStyle w:val="Subtitle"/>
      </w:pPr>
      <w:r>
        <w:lastRenderedPageBreak/>
        <w:t>មា</w:t>
      </w:r>
      <w:r w:rsidR="00772B3D">
        <w:t>តិកាតារាង</w:t>
      </w:r>
    </w:p>
    <w:p w14:paraId="1E4936B1" w14:textId="77777777" w:rsidR="007A41DD" w:rsidRDefault="007A41DD">
      <w:pPr>
        <w:ind w:firstLine="0"/>
        <w:contextualSpacing w:val="0"/>
        <w:rPr>
          <w:sz w:val="24"/>
          <w:szCs w:val="24"/>
        </w:rPr>
      </w:pPr>
      <w:r>
        <w:br w:type="page"/>
      </w:r>
    </w:p>
    <w:p w14:paraId="52CBB634" w14:textId="453FD037" w:rsidR="4768DF4A" w:rsidRDefault="72632027" w:rsidP="00E96793">
      <w:pPr>
        <w:pStyle w:val="Heading1"/>
      </w:pPr>
      <w:bookmarkStart w:id="4" w:name="_Toc193498614"/>
      <w:r>
        <w:lastRenderedPageBreak/>
        <w:t>សេចក្តីផ្តើម</w:t>
      </w:r>
      <w:bookmarkEnd w:id="4"/>
    </w:p>
    <w:p w14:paraId="29E3209F" w14:textId="2CB7DB68" w:rsidR="00AB1DED" w:rsidRDefault="30BD2D25" w:rsidP="00E96793">
      <w:pPr>
        <w:pStyle w:val="Heading2"/>
      </w:pPr>
      <w:bookmarkStart w:id="5" w:name="_Toc193498615"/>
      <w:r w:rsidRPr="30BD2D25">
        <w:rPr>
          <w:lang w:val="ca-ES"/>
        </w:rPr>
        <w:t>Overview</w:t>
      </w:r>
      <w:bookmarkEnd w:id="5"/>
      <w:r w:rsidRPr="30BD2D25">
        <w:rPr>
          <w:lang w:val="ca-ES"/>
        </w:rPr>
        <w:t xml:space="preserve"> </w:t>
      </w:r>
    </w:p>
    <w:p w14:paraId="271A5EDF" w14:textId="7437EF34" w:rsidR="48B4FABE" w:rsidRPr="00690F25" w:rsidRDefault="48B4FABE" w:rsidP="48B4FABE">
      <w:r>
        <w:t>ក្នុងការសរសេររបាយការណ៍នេះគឺយើងធ្វើនៅជីឌីធី។អាគាររបស់ក្រសួងពន្ធដារនៅក្នុងចំណុចនេះគឺយើងបានលើកយកការបញ្ជាម៉ូទ័របូមទឹកនៅក្នុងអាគារដោយស្វ័យប្រវត្តិ</w:t>
      </w:r>
      <w:r w:rsidR="00690F25">
        <w:rPr>
          <w:lang w:val="ca-ES"/>
        </w:rPr>
        <w:t>។</w:t>
      </w:r>
    </w:p>
    <w:p w14:paraId="09674789" w14:textId="2468F7BB" w:rsidR="00AB1DED" w:rsidRDefault="30BD2D25" w:rsidP="00E96793">
      <w:pPr>
        <w:pStyle w:val="Heading2"/>
      </w:pPr>
      <w:bookmarkStart w:id="6" w:name="_Toc193498616"/>
      <w:r w:rsidRPr="30BD2D25">
        <w:rPr>
          <w:lang w:val="ca-ES"/>
        </w:rPr>
        <w:t>Problem statement: what are the problems?</w:t>
      </w:r>
      <w:bookmarkEnd w:id="6"/>
      <w:r w:rsidRPr="30BD2D25">
        <w:rPr>
          <w:lang w:val="ca-ES"/>
        </w:rPr>
        <w:t xml:space="preserve"> </w:t>
      </w:r>
    </w:p>
    <w:p w14:paraId="445C4BB4" w14:textId="4DA1A5B1" w:rsidR="5F2CE7EE" w:rsidRDefault="5F2CE7EE" w:rsidP="5F2CE7EE">
      <w:r w:rsidRPr="5F2CE7EE">
        <w:t>ប្រព័ន្ធគ្រប់គ្រងម៉ាស៊ីនបូមទឹកដោយស្វ័យប្រវត្តិនៅក្នុងអគារដោះសោប្រឈមមួយចំនួនដែលជួបប្រទៈក្នុងការគ្រប់គ្រងប្រព័ន្ធផ្គត់ផ្គង់ទឹកនៅក្នុងអគារ។មួយក្នុងចំណោមបញ្ហាសំខាន់គឺការប្រើប្រាស់ម៉ាស៊ីនបូមទឹកដែលមិនមានប្រសិទ្ធភាពដែលធ្វើឲ្យម៉ាស៊ីនបូមដំណើរការបន្តបន្ទាប់ដោយគ្មានតម្រូវការបណ្ដាលអោយចំណាយថាមពលលើសនិងប៉ះពាល់ដល់ការប្រើប្រាស់ម៉ាស៊ីនបូម។លើសពីនេះការត្រួតពិនិត្យកម្រិតទឹកនិងការបម្រើការម៉ាស៊ីនបូមដោយមនុស្សអាចបញ្ហាទៅកាន់កំហុសដែលនាំអោយមានការកាត់បន្ថយទឹកឬអOverflowingផងដែរ។កាលបរិច្ឆេទសម្រាប់ការជួសជុលអត្រាមិនគ្រប់គ្រងនិងការបង្ហាញមិនគ្រប់គ្រងក្នុងការត្រួតពិនិត្យបច្ចុប្បន្នគេអាចនាំឲ្យកំណត់ការជួសជុលយឺតហើយធ្វើឲ្យប្រព័ន្ធមានភាពអតិផរណា។បន្ថែមពីនេះសំរាប់អគារដែលមានតម្រូវការទឹកផ្សេងៗគ្នាការរក្សាគ្រប់គ្រងសម្ពាធទឹកនិងចរន្តទឹកគួរឱ្យកើតអោយមានការមានប្រសិទ្ធភាពនៅក្នុងប្រព័ន្ធផ្គត់ផ្គង់ទឹក។បញ្ហាទាំងនេះបង្ហាញពីការចាំបាច់នៃដំណោះស្រាយដែលអាចត្រូវបានគ្រប់គ្រងដោយស្វ័យប្រវត្តិដែលមានភាពទំនើបនិងប្រសិទ្ធភាពថាមពលដើម្បីធានាបាននូវការគ្រប់គ្រងទឹកជាមួយការតម្រង់ការមនុស្សតិចតួច។</w:t>
      </w:r>
    </w:p>
    <w:p w14:paraId="1687A215" w14:textId="7DA38643" w:rsidR="32FCAE29" w:rsidRDefault="32FCAE29" w:rsidP="00667063">
      <w:pPr>
        <w:pStyle w:val="list1"/>
        <w:rPr>
          <w:lang w:val="ca-ES"/>
        </w:rPr>
      </w:pPr>
      <w:r w:rsidRPr="32FCAE29">
        <w:t>ហេតុអ្វីបានជាគេចាំបាច់ប្រើរប្រាស់ការ</w:t>
      </w:r>
      <w:r>
        <w:t>បញ្ជាម៉ូទ័របូមទឹកដោយស្វ័យប្រវត្តនៅក្នុងអគារខ្ពស់ៗ?</w:t>
      </w:r>
    </w:p>
    <w:p w14:paraId="6E4A33FC" w14:textId="5EE97DBC" w:rsidR="32FCAE29" w:rsidRDefault="5F2CE7EE" w:rsidP="00667063">
      <w:pPr>
        <w:pStyle w:val="list1"/>
        <w:rPr>
          <w:lang w:val="ca-ES"/>
        </w:rPr>
      </w:pPr>
      <w:r w:rsidRPr="5F2CE7EE">
        <w:rPr>
          <w:lang w:val="ca-ES"/>
        </w:rPr>
        <w:t>តើការប្រើប្រាស់ការ</w:t>
      </w:r>
      <w:r>
        <w:t>បញ្ជាម៉ូទ័របូមទឹកដោយស្វ័យប្រវត្តមានផលប្រយោជន៍អ្វីខ្លះ?</w:t>
      </w:r>
    </w:p>
    <w:p w14:paraId="5788DC95" w14:textId="2C9B80DD" w:rsidR="5F2CE7EE" w:rsidRDefault="72632027" w:rsidP="00E96793">
      <w:pPr>
        <w:pStyle w:val="Heading2"/>
      </w:pPr>
      <w:bookmarkStart w:id="7" w:name="_Int_EnouA7oJ"/>
      <w:bookmarkStart w:id="8" w:name="_Toc193498617"/>
      <w:r w:rsidRPr="72632027">
        <w:t>គោល</w:t>
      </w:r>
      <w:r>
        <w:t>បំណង</w:t>
      </w:r>
      <w:bookmarkEnd w:id="7"/>
      <w:bookmarkEnd w:id="8"/>
    </w:p>
    <w:p w14:paraId="0EB798BD" w14:textId="0A54730C" w:rsidR="00ED746C" w:rsidRDefault="72632027" w:rsidP="5F2CE7EE">
      <w:r w:rsidRPr="72632027">
        <w:t>ក្នុងការសិក្សារប្រព័ន្ធបញ្ជាម៉ូទ័របូមទឹកដោយស្វ័យប្រវិត្តិពិតជាមានសារះសំខាន់ក្នុងការប្រើប្រាស់ប្រចាំថ្ងៃដែលមិនអាចខ្វះបានមិនថានៅក្នុង រោងចក្រ</w:t>
      </w:r>
      <w:r>
        <w:t xml:space="preserve"> សហគ្រាស​ អគារធំៗ ដើម្បីធារនានូវគុណភាពនិងសុវត្ថភាពក្នុង ការប្រើប្រាស់ឲកាន់តែមានភាពងាយស្រួល​ក្នុងការរស់នៅ មួយវិញទៀតក្នុងការប្រើប្រាស់ប្រព័ន្ធបញ្ជាម៉ូទ័របូនទឹកដោយស្វ័យប្រវត្ត​បានកាត់បន្ថយ កម្លាំងពលកម្ម ចំណេញពេលវេលា ម្យាងវិញទៀតមានលក្ខណះពិសេសជាច្រើនដូចជា៖</w:t>
      </w:r>
    </w:p>
    <w:p w14:paraId="36ED1072" w14:textId="20619C5B" w:rsidR="5F2CE7EE" w:rsidRDefault="53EC7973" w:rsidP="00667063">
      <w:pPr>
        <w:pStyle w:val="list1"/>
      </w:pPr>
      <w:r w:rsidRPr="53EC7973">
        <w:lastRenderedPageBreak/>
        <w:t>ការគ្រប់គ្រងសម្ពាតទឹក</w:t>
      </w:r>
    </w:p>
    <w:p w14:paraId="5357671C" w14:textId="6873954C" w:rsidR="5F2CE7EE" w:rsidRDefault="5F2CE7EE" w:rsidP="00667063">
      <w:pPr>
        <w:pStyle w:val="list1"/>
      </w:pPr>
      <w:r w:rsidRPr="5F2CE7EE">
        <w:t>កាត់បន្ថយគ្រោះថ្នាក់ក្នុងការប្រើប្រាស់</w:t>
      </w:r>
    </w:p>
    <w:p w14:paraId="38611B9F" w14:textId="32555E34" w:rsidR="5F2CE7EE" w:rsidRDefault="32FFA3CA" w:rsidP="00667063">
      <w:pPr>
        <w:pStyle w:val="list1"/>
      </w:pPr>
      <w:r w:rsidRPr="32FFA3CA">
        <w:t>ចំណាយតែម្ដង ប្រើប្រាស់បានយូរ</w:t>
      </w:r>
    </w:p>
    <w:p w14:paraId="75131D84" w14:textId="649BCA2A" w:rsidR="5F2CE7EE" w:rsidRDefault="54291915" w:rsidP="00667063">
      <w:pPr>
        <w:pStyle w:val="list1"/>
      </w:pPr>
      <w:r w:rsidRPr="54291915">
        <w:t>កាត់់បន្ថយថាមពលប្រើប្រាស់សម្រាប់ផ្គត់ផ្គង់ម៉ូទ័រ​ (ចំណេញភ្លើង)</w:t>
      </w:r>
    </w:p>
    <w:p w14:paraId="63E4E78F" w14:textId="34080399" w:rsidR="72632027" w:rsidRDefault="30BD2D25" w:rsidP="00E96793">
      <w:pPr>
        <w:pStyle w:val="Heading2"/>
      </w:pPr>
      <w:bookmarkStart w:id="9" w:name="_Toc193498618"/>
      <w:r w:rsidRPr="30BD2D25">
        <w:rPr>
          <w:lang w:val="ca-ES"/>
        </w:rPr>
        <w:t>Scope of works</w:t>
      </w:r>
      <w:bookmarkEnd w:id="9"/>
      <w:r w:rsidRPr="30BD2D25">
        <w:rPr>
          <w:lang w:val="ca-ES"/>
        </w:rPr>
        <w:t xml:space="preserve"> </w:t>
      </w:r>
    </w:p>
    <w:p w14:paraId="2C310050" w14:textId="435A9872" w:rsidR="72632027" w:rsidRDefault="30BD2D25" w:rsidP="00667063">
      <w:pPr>
        <w:widowControl w:val="0"/>
        <w:suppressLineNumbers/>
      </w:pPr>
      <w:r>
        <w:t>ការសិក្សាពីប្រព័ន្ធម៉ូទ័រម៉ូទ័របូមទឹកដោយស្វ័យប្រវត្តិនៅក្នុងអគារសម្រាប់សម្រាប់ជំរុញទឹកពីTankមួយទៅTankមួយទៀតសម្រាប់ផ្គត់ផ្គង់ដល់អ្នកប្រើប្រាស់នៅក្នុងអគារដោយប្រើប្រាស់ម៉ូទ័របូមទឹកដោយស្វ័យប្រវត្តិមិនចាំបាច់ត្រូវចំណាយពេលវេលាក្នុងការត្រួតពិនិត្យទឹកជាចាំបាច់នឹងជួយសម្រួលដ៏កម្លាំងពលកម្មបានយ៉ាងច្រើន។មួយវិញទៀតប្រព័ន្ធម៉ូទ័របូមទឹកដោយស្វ័យប្រវត្តិមានលក្ខណ:ពិសេសក្នុងការដំណើកាដោយខ្លួនឯងអំឡុងពេលTankជិតអស់ទឹកនោះពោងទឹកនិងលោតផ្ដល់សញ្ញាទៅម៉ូទ័រដើម្បីបូមទឹកបំពេញក្នងTankនៅពេលដែលម៉ូទ័របូមទឹកត្រូវបានបូមដល់កម្រិតមួយដែលទឹកប៉ះទៅនឹងពោងទឹកនៅក្នុងTankពេលនោះម៉ូទ័រនឹង ផ្ដា​ច់ដំណើការបូមទឹកដោយខ្លួង។</w:t>
      </w:r>
    </w:p>
    <w:p w14:paraId="0D0CE376" w14:textId="4040EAC3" w:rsidR="72632027" w:rsidRDefault="30BD2D25" w:rsidP="00E96793">
      <w:pPr>
        <w:pStyle w:val="Heading2"/>
      </w:pPr>
      <w:bookmarkStart w:id="10" w:name="_Toc193498619"/>
      <w:r w:rsidRPr="30BD2D25">
        <w:rPr>
          <w:lang w:val="ca-ES"/>
        </w:rPr>
        <w:t>Literature review (lectures, previous works, formulation….)</w:t>
      </w:r>
      <w:bookmarkEnd w:id="10"/>
    </w:p>
    <w:p w14:paraId="3E2F3262" w14:textId="2CC5A434" w:rsidR="00953410" w:rsidRDefault="72632027" w:rsidP="00667063">
      <w:pPr>
        <w:ind w:firstLine="0"/>
      </w:pPr>
      <w:r>
        <w:t>ជាទូទៅសម្រាប់ប្រព័ន្ធម៉ូទ័របូមទឹកស្វ័យប្រវត្តិត្រូវបានប្រើប្រាស់យ៉ាងទូលំទូលាយក្នុងវិស័យកសិកម្មការផ្គត់ផ្គង់ទឹកនៅតាមអាគារលំនៅដ្ថានរោងចក្របោកសម្លៀកបំពាក់វាមានច្រើនយ៉ាងបរិមាណនៃការស្រាវជ្រាវ។លទ្ធផលស្រាវជ្រាវភាគច្រើន បង្ហាញពីគុណសម្បត្តិនៃប្រព័ន្ធបូមទឹកស្វ័យប្រវត្តិជាងប្រព័ន្ធសៀវភៅដៃបែបប្រពៃណី ជាការបង្កើនប្រសិទ្ធភាព ថាមពលទាប។ការប្រើប្រាស់ការគ្រប់គ្រងទឹកកាន់តែប្រសើរនិងធ្វើអោយប្រសើរឡើងនូវដំណើរការបូម។ការប្រើប្រាស់ប្រព័ន្ធម៉ូទ័របូមទឹកស្វ័យប្រវត្តិមានអត្ថប្រយោជន៍ និងគុណវិបត្តិមួយចំនួនដែលត្រូវបានកត់សម្គាល់ខាងក្រោម៖</w:t>
      </w:r>
    </w:p>
    <w:p w14:paraId="40496528" w14:textId="012B264C" w:rsidR="00E67764" w:rsidRDefault="72632027" w:rsidP="00667063">
      <w:pPr>
        <w:pStyle w:val="list1"/>
      </w:pPr>
      <w:r>
        <w:t>គុណសម្បត្តិ​</w:t>
      </w:r>
    </w:p>
    <w:p w14:paraId="6ABC3B65" w14:textId="4929E658" w:rsidR="72632027" w:rsidRPr="00E67764" w:rsidRDefault="72632027" w:rsidP="008F15D9">
      <w:pPr>
        <w:pStyle w:val="List21"/>
      </w:pPr>
      <w:r w:rsidRPr="00E67764">
        <w:t>កាត់បន្ថយកម្លាំងពល</w:t>
      </w:r>
      <w:r w:rsidRPr="0057602E">
        <w:t>កម្ម</w:t>
      </w:r>
    </w:p>
    <w:p w14:paraId="6FAF9775" w14:textId="1C851598" w:rsidR="72632027" w:rsidRPr="00E67764" w:rsidRDefault="72632027" w:rsidP="008F15D9">
      <w:pPr>
        <w:pStyle w:val="List21"/>
      </w:pPr>
      <w:r w:rsidRPr="00E67764">
        <w:t>ចំណេញពេលវេលា</w:t>
      </w:r>
    </w:p>
    <w:p w14:paraId="12DB91F6" w14:textId="081C00A8" w:rsidR="72632027" w:rsidRPr="00E67764" w:rsidRDefault="72632027" w:rsidP="008F15D9">
      <w:pPr>
        <w:pStyle w:val="List21"/>
      </w:pPr>
      <w:r w:rsidRPr="00E67764">
        <w:t>អ្នកប្រើប្រាស់ងាយស្រូលដោយមិនចាំបាច់</w:t>
      </w:r>
      <w:r w:rsidRPr="00D6482E">
        <w:t>ចំណាយ</w:t>
      </w:r>
      <w:r w:rsidRPr="00E67764">
        <w:t>ពេលត្រួតពិនិត្យទៅលើកម្រិតទឹកនៃការប្រើប្រាស់</w:t>
      </w:r>
    </w:p>
    <w:p w14:paraId="7931698E" w14:textId="3BC1F97B" w:rsidR="72632027" w:rsidRPr="00E67764" w:rsidRDefault="72632027" w:rsidP="008F15D9">
      <w:pPr>
        <w:pStyle w:val="List21"/>
      </w:pPr>
      <w:r w:rsidRPr="00E67764">
        <w:t>សន្សំប្រាក់</w:t>
      </w:r>
    </w:p>
    <w:p w14:paraId="2883720D" w14:textId="3BF02983" w:rsidR="72632027" w:rsidRPr="00E67764" w:rsidRDefault="72632027" w:rsidP="008F15D9">
      <w:pPr>
        <w:pStyle w:val="List21"/>
      </w:pPr>
      <w:r w:rsidRPr="00E67764">
        <w:t>មិនត្រូវការប្រេងឥន្ធន:</w:t>
      </w:r>
    </w:p>
    <w:p w14:paraId="6B04740D" w14:textId="572E6374" w:rsidR="72632027" w:rsidRPr="00E67764" w:rsidRDefault="72632027" w:rsidP="008F15D9">
      <w:pPr>
        <w:pStyle w:val="List21"/>
      </w:pPr>
      <w:r w:rsidRPr="00E67764">
        <w:lastRenderedPageBreak/>
        <w:t>ប្រើប្រាស់បានយូរ</w:t>
      </w:r>
    </w:p>
    <w:p w14:paraId="41606A7A" w14:textId="0E3E96D8" w:rsidR="72632027" w:rsidRPr="00E67764" w:rsidRDefault="72632027" w:rsidP="008F15D9">
      <w:pPr>
        <w:pStyle w:val="List21"/>
      </w:pPr>
      <w:r w:rsidRPr="00E67764">
        <w:t>បូមទឹកបានបរិមាណច្រើន</w:t>
      </w:r>
    </w:p>
    <w:p w14:paraId="457AED11" w14:textId="5DA55A27" w:rsidR="72632027" w:rsidRPr="00E67764" w:rsidRDefault="72632027" w:rsidP="008F15D9">
      <w:pPr>
        <w:pStyle w:val="List21"/>
      </w:pPr>
      <w:r w:rsidRPr="00E67764">
        <w:t>ម៉ាស៊ីនមានកម្លាំងខ្លាំង</w:t>
      </w:r>
    </w:p>
    <w:p w14:paraId="5F6CE00A" w14:textId="3D2D8DF9" w:rsidR="72632027" w:rsidRDefault="72632027" w:rsidP="00667063">
      <w:pPr>
        <w:pStyle w:val="list1"/>
      </w:pPr>
      <w:r w:rsidRPr="72632027">
        <w:t>គុណវិបត្តិ​</w:t>
      </w:r>
    </w:p>
    <w:p w14:paraId="0A06DE5B" w14:textId="343F36AF" w:rsidR="72632027" w:rsidRPr="001F43F6" w:rsidRDefault="72632027" w:rsidP="008F15D9">
      <w:pPr>
        <w:pStyle w:val="List21"/>
      </w:pPr>
      <w:r w:rsidRPr="001F43F6">
        <w:t>ចំណាយប្រាក់ទៅលើការជួសជុល</w:t>
      </w:r>
    </w:p>
    <w:p w14:paraId="64E26385" w14:textId="53CA8FDD" w:rsidR="001F43F6" w:rsidRDefault="72632027" w:rsidP="008F15D9">
      <w:pPr>
        <w:pStyle w:val="List21"/>
      </w:pPr>
      <w:r w:rsidRPr="001F43F6">
        <w:t>ចំណាយពេលវេលាទៅលើការត្រួតពិនិត្យ</w:t>
      </w:r>
      <w:r w:rsidR="001F43F6">
        <w:t xml:space="preserve"> </w:t>
      </w:r>
    </w:p>
    <w:p w14:paraId="13D6884F" w14:textId="5028B4D4" w:rsidR="00B667BC" w:rsidRDefault="00B667BC" w:rsidP="008F15D9">
      <w:pPr>
        <w:pStyle w:val="List21"/>
      </w:pPr>
      <w:r>
        <w:rPr>
          <w:rFonts w:hint="cs"/>
          <w:cs/>
        </w:rPr>
        <w:t>ម៉ាស៊ីនមានតម្លៃថ្លៃ</w:t>
      </w:r>
    </w:p>
    <w:p w14:paraId="2837E97C" w14:textId="0BAF89A3" w:rsidR="00B667BC" w:rsidRDefault="00B667BC" w:rsidP="008F15D9">
      <w:pPr>
        <w:pStyle w:val="List21"/>
      </w:pPr>
      <w:r>
        <w:rPr>
          <w:rFonts w:hint="cs"/>
          <w:cs/>
        </w:rPr>
        <w:t>ចំណាយពេលទៅលើការដំឡើង</w:t>
      </w:r>
    </w:p>
    <w:p w14:paraId="04050906" w14:textId="683FE384" w:rsidR="00B667BC" w:rsidRDefault="00B667BC" w:rsidP="008F15D9">
      <w:pPr>
        <w:pStyle w:val="List21"/>
      </w:pPr>
      <w:r>
        <w:rPr>
          <w:rFonts w:hint="cs"/>
          <w:cs/>
        </w:rPr>
        <w:t>សម្ភារសម្រាប់ដំឡើងមានតម្លៃថ្លៃ</w:t>
      </w:r>
    </w:p>
    <w:p w14:paraId="5037EFE3" w14:textId="76082CB8" w:rsidR="00B667BC" w:rsidRDefault="00B667BC" w:rsidP="008F15D9">
      <w:pPr>
        <w:pStyle w:val="List21"/>
      </w:pPr>
      <w:r>
        <w:rPr>
          <w:rFonts w:hint="cs"/>
          <w:cs/>
        </w:rPr>
        <w:t>ចំណាយកម្លាំងពលកម្ម</w:t>
      </w:r>
    </w:p>
    <w:p w14:paraId="7B224046" w14:textId="5DDE2A6A" w:rsidR="00B667BC" w:rsidRDefault="00B667BC" w:rsidP="008F15D9">
      <w:pPr>
        <w:pStyle w:val="List21"/>
      </w:pPr>
      <w:r>
        <w:rPr>
          <w:rFonts w:hint="cs"/>
          <w:cs/>
        </w:rPr>
        <w:t>ចំណាយថាមពលអគ្កិសនី</w:t>
      </w:r>
      <w:bookmarkStart w:id="11" w:name="_GoBack"/>
      <w:bookmarkEnd w:id="11"/>
    </w:p>
    <w:p w14:paraId="41C0BDB8" w14:textId="4D5E4932" w:rsidR="72632027" w:rsidRDefault="72632027" w:rsidP="00E96793">
      <w:pPr>
        <w:pStyle w:val="Heading2"/>
      </w:pPr>
      <w:bookmarkStart w:id="12" w:name="_Toc193498620"/>
      <w:r w:rsidRPr="72632027">
        <w:t>រ</w:t>
      </w:r>
      <w:r w:rsidR="001F43F6">
        <w:t>ូបមន្ត</w:t>
      </w:r>
      <w:bookmarkEnd w:id="12"/>
    </w:p>
    <w:p w14:paraId="157550D7" w14:textId="28A9D176" w:rsidR="008F15D9" w:rsidRDefault="00E96793" w:rsidP="008F15D9">
      <w:pPr>
        <w:pStyle w:val="Heading3"/>
      </w:pPr>
      <w:bookmarkStart w:id="13" w:name="_Toc193498621"/>
      <w:r>
        <w:t>ទ្រឹស្តីនៃការ</w:t>
      </w:r>
      <w:r w:rsidR="00667063">
        <w:t>គណនាមុខកា</w:t>
      </w:r>
      <w:r>
        <w:t>ត់ខ្សែ</w:t>
      </w:r>
      <w:bookmarkEnd w:id="13"/>
    </w:p>
    <w:p w14:paraId="15D56A78" w14:textId="1FA0EDEE" w:rsidR="008F15D9" w:rsidRPr="008F15D9" w:rsidRDefault="008F15D9" w:rsidP="008F15D9">
      <w:pPr>
        <w:rPr>
          <w:lang w:val="ca-ES"/>
        </w:rPr>
      </w:pPr>
      <w:r>
        <w:rPr>
          <w:lang w:val="ca-ES"/>
        </w:rPr>
        <w:t>នៅក្នុងការរកមុខកាតខ្សែភ្លើង</w:t>
      </w:r>
    </w:p>
    <w:p w14:paraId="41007B52" w14:textId="2075162E" w:rsidR="009923B9" w:rsidRPr="009B7F5A" w:rsidRDefault="754338D0" w:rsidP="009B7F5A">
      <w:pPr>
        <w:pStyle w:val="Heading3"/>
      </w:pPr>
      <w:bookmarkStart w:id="14" w:name="_Toc193498622"/>
      <w:r>
        <w:t>ទ្រឹស្តីនៃការរកMCB</w:t>
      </w:r>
      <w:bookmarkEnd w:id="14"/>
    </w:p>
    <w:p w14:paraId="2D09FA66" w14:textId="7F4A339D" w:rsidR="754338D0" w:rsidRDefault="754338D0" w:rsidP="00AB03A6">
      <w:r>
        <w:tab/>
      </w:r>
      <w:r w:rsidRPr="754338D0">
        <w:t>នៅកនុងការដំឡើងម៉ូទ័របញ្ជូនទឹកដែលបានប្រើចរន្តប្រើប្រាស់អតិបរិមាណបណ្ដាញទ្រីហ្វា:</w:t>
      </w:r>
    </w:p>
    <w:p w14:paraId="55B61DAB" w14:textId="77777777" w:rsidR="00AB03A6" w:rsidRDefault="754338D0" w:rsidP="754338D0">
      <w:r w:rsidRPr="754338D0">
        <w:rPr>
          <w:sz w:val="24"/>
          <w:szCs w:val="24"/>
        </w:rPr>
        <w:t xml:space="preserve">P =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U</m:t>
            </m:r>
          </m:e>
        </m:rad>
        <m:r>
          <m:rPr>
            <m:sty m:val="p"/>
          </m:rP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cosφ</m:t>
        </m:r>
        <m:r>
          <m:rPr>
            <m:sty m:val="p"/>
          </m:rP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η</m:t>
        </m:r>
      </m:oMath>
    </w:p>
    <w:p w14:paraId="328D0EFC" w14:textId="480F64D8" w:rsidR="754338D0" w:rsidRPr="00AB03A6" w:rsidRDefault="754338D0" w:rsidP="754338D0">
      <m:oMathPara>
        <m:oMathParaPr>
          <m:jc m:val="left"/>
        </m:oMathParaPr>
        <m:oMath>
          <m:r>
            <w:rPr>
              <w:rFonts w:ascii="Cambria Math" w:hAnsi="Cambria Math"/>
            </w:rPr>
            <m:t>→ </m:t>
          </m:r>
          <m:r>
            <m:rPr>
              <m:sty m:val="p"/>
            </m:rPr>
            <w:rPr>
              <w:rFonts w:ascii="Cambria Math" w:hAnsi="Cambria Math"/>
            </w:rPr>
            <m:t>Ι</m:t>
          </m:r>
          <m:r>
            <w:rPr>
              <w:rFonts w:ascii="Cambria Math" w:hAnsi="Cambria Math"/>
            </w:rPr>
            <m:t> =  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U×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  η</m:t>
              </m:r>
            </m:den>
          </m:f>
        </m:oMath>
      </m:oMathPara>
    </w:p>
    <w:p w14:paraId="2D7FC8C5" w14:textId="0BA2308D" w:rsidR="754338D0" w:rsidRDefault="754338D0" w:rsidP="754338D0">
      <w:r>
        <w:t>ដែកចរន្ត</w:t>
      </w:r>
      <m:oMath>
        <m:r>
          <m:rPr>
            <m:sty m:val="p"/>
          </m:rPr>
          <w:rPr>
            <w:rFonts w:ascii="Cambria Math" w:hAnsi="Cambria Math"/>
          </w:rPr>
          <m:t>Ι</m:t>
        </m:r>
        <m:r>
          <w:rPr>
            <w:rFonts w:ascii="Cambria Math" w:hAnsi="Cambria Math"/>
          </w:rPr>
          <m:t> </m:t>
        </m:r>
      </m:oMath>
      <w:r w:rsidRPr="754338D0">
        <w:rPr>
          <w:vertAlign w:val="subscript"/>
        </w:rPr>
        <w:t xml:space="preserve">B​​ </w:t>
      </w:r>
      <w:r w:rsidRPr="754338D0">
        <w:t xml:space="preserve"> ប្រើប្រាស់អតិបរិមា(A)</w:t>
      </w:r>
    </w:p>
    <w:p w14:paraId="2B9D7028" w14:textId="5A82FA1B" w:rsidR="754338D0" w:rsidRDefault="754338D0" w:rsidP="754338D0">
      <w:r w:rsidRPr="754338D0">
        <w:t xml:space="preserve">P </w:t>
      </w:r>
      <w:r>
        <w:tab/>
      </w:r>
      <w:r w:rsidRPr="754338D0">
        <w:t>អានុភាពប្រើប្រាស់អតិបរមារបស់បន្ទុកអគ្គិសនី (P = KW - W)</w:t>
      </w:r>
    </w:p>
    <w:p w14:paraId="483D7132" w14:textId="09E917EE" w:rsidR="754338D0" w:rsidRDefault="754338D0" w:rsidP="754338D0">
      <w:r w:rsidRPr="754338D0">
        <w:t>U</w:t>
      </w:r>
      <w:r>
        <w:tab/>
      </w:r>
      <w:r>
        <w:tab/>
      </w:r>
      <w:r w:rsidRPr="754338D0">
        <w:t>តង់ស្យុងថាសរបស់ថាមពលអគ្គិសនី</w:t>
      </w:r>
    </w:p>
    <w:p w14:paraId="6430363B" w14:textId="3E3C00B0" w:rsidR="754338D0" w:rsidRDefault="754338D0" w:rsidP="754338D0">
      <m:oMath>
        <m:r>
          <w:rPr>
            <w:rFonts w:ascii="Cambria Math" w:hAnsi="Cambria Math"/>
          </w:rPr>
          <m:t>Cosφ </m:t>
        </m:r>
      </m:oMath>
      <w:r>
        <w:tab/>
      </w:r>
      <w:r w:rsidRPr="754338D0">
        <w:t>កតាអនុភាព(</w:t>
      </w:r>
      <m:oMath>
        <m:r>
          <w:rPr>
            <w:rFonts w:ascii="Cambria Math" w:hAnsi="Cambria Math"/>
          </w:rPr>
          <m:t>Cosφ </m:t>
        </m:r>
      </m:oMath>
      <w:r w:rsidRPr="754338D0">
        <w:t>0,85)</w:t>
      </w:r>
    </w:p>
    <w:p w14:paraId="202E7557" w14:textId="4823E402" w:rsidR="754338D0" w:rsidRDefault="754338D0" w:rsidP="754338D0">
      <m:oMath>
        <m:r>
          <w:rPr>
            <w:rFonts w:ascii="Cambria Math" w:hAnsi="Cambria Math"/>
          </w:rPr>
          <w:lastRenderedPageBreak/>
          <m:t>η </m:t>
        </m:r>
      </m:oMath>
      <w:r>
        <w:tab/>
      </w:r>
      <w:r w:rsidRPr="754338D0">
        <w:t>ជាទិន្នផលរបស់ម៉ូទ័រ</w:t>
      </w:r>
    </w:p>
    <w:p w14:paraId="3848F07C" w14:textId="23EEF09A" w:rsidR="754338D0" w:rsidRDefault="754338D0" w:rsidP="754338D0">
      <w:r w:rsidRPr="754338D0">
        <w:t>ចំពោះឌីស្យុងទ័រដែលគេជ្រើសរើសយកមកតម្លើងត្រូវមានតង់ស្យុងណូមីណាល់ធំជាងឬស្មើតង់ស្យុងបណ្តាញ។ហើយចរន្តប្រើប្រាស់ត្រូវតែតូចជាងឬស្មើចរន្តណូមីណាល់របស់ឌីស្យុងទ័រហើយចរន្តល្វាមីណាល់របស់ឌីស្យុងទ័រត្រូវតូចជាងឬស្មើ</w:t>
      </w:r>
      <w:r w:rsidR="00C90A7E">
        <w:t>​</w:t>
      </w:r>
      <w:r w:rsidRPr="754338D0">
        <w:t>ចរន្តអនុញ្ញាត។</w:t>
      </w:r>
    </w:p>
    <w:p w14:paraId="147A816F" w14:textId="72636106" w:rsidR="754338D0" w:rsidRDefault="754338D0" w:rsidP="754338D0">
      <w:pPr>
        <w:pStyle w:val="ListParagraph"/>
        <w:numPr>
          <w:ilvl w:val="0"/>
          <w:numId w:val="1"/>
        </w:numPr>
        <w:rPr>
          <w:vertAlign w:val="subscript"/>
        </w:rPr>
      </w:pPr>
      <w:r w:rsidRPr="754338D0">
        <w:t>ចំពោះតង់ស្យុងឌីស្យុងទ័រ​ U</w:t>
      </w:r>
      <w:r w:rsidRPr="754338D0">
        <w:rPr>
          <w:vertAlign w:val="subscript"/>
        </w:rPr>
        <w:t xml:space="preserve">n,cb </w:t>
      </w:r>
      <w:r w:rsidRPr="754338D0">
        <w:t>&gt;U</w:t>
      </w:r>
      <w:r w:rsidRPr="754338D0">
        <w:rPr>
          <w:vertAlign w:val="subscript"/>
        </w:rPr>
        <w:t>បណ្ដាញ</w:t>
      </w:r>
    </w:p>
    <w:p w14:paraId="165DCB23" w14:textId="0FA4A856" w:rsidR="754338D0" w:rsidRPr="00AB03A6" w:rsidRDefault="754338D0" w:rsidP="754338D0">
      <w:pPr>
        <w:pStyle w:val="ListParagraph"/>
        <w:numPr>
          <w:ilvl w:val="0"/>
          <w:numId w:val="1"/>
        </w:numPr>
        <w:rPr>
          <w:vertAlign w:val="subscript"/>
        </w:rPr>
      </w:pPr>
      <w:r w:rsidRPr="754338D0">
        <w:t>ចំពោះតង់ស្យុងចរន្ត</w:t>
      </w:r>
      <w:r>
        <w:tab/>
      </w:r>
      <w:r w:rsidRPr="754338D0">
        <w:t>I</w:t>
      </w:r>
      <w:r w:rsidRPr="754338D0">
        <w:rPr>
          <w:vertAlign w:val="subscript"/>
        </w:rPr>
        <w:t xml:space="preserve">B </w:t>
      </w:r>
      <w:r w:rsidRPr="754338D0">
        <w:t>&lt; I</w:t>
      </w:r>
      <w:r w:rsidRPr="754338D0">
        <w:rPr>
          <w:vertAlign w:val="subscript"/>
        </w:rPr>
        <w:t xml:space="preserve">n,cb </w:t>
      </w:r>
      <w:r w:rsidRPr="754338D0">
        <w:t>&lt; I</w:t>
      </w:r>
      <w:r w:rsidRPr="754338D0">
        <w:rPr>
          <w:vertAlign w:val="subscript"/>
        </w:rPr>
        <w:t>z</w:t>
      </w:r>
    </w:p>
    <w:p w14:paraId="66CACC44" w14:textId="7E69CDAA" w:rsidR="008A36A5" w:rsidRDefault="72632027" w:rsidP="008A36A5">
      <w:pPr>
        <w:pStyle w:val="Heading1"/>
      </w:pPr>
      <w:bookmarkStart w:id="15" w:name="_Toc193498623"/>
      <w:r>
        <w:t>Methodology</w:t>
      </w:r>
      <w:bookmarkEnd w:id="15"/>
      <w:r>
        <w:t xml:space="preserve"> </w:t>
      </w:r>
    </w:p>
    <w:p w14:paraId="7EE5B52D" w14:textId="2B68D38C" w:rsidR="008A36A5" w:rsidRDefault="008A36A5" w:rsidP="008A36A5">
      <w:pPr>
        <w:pStyle w:val="Heading2"/>
      </w:pPr>
      <w:bookmarkStart w:id="16" w:name="_Toc193498624"/>
      <w:r>
        <w:t>Components</w:t>
      </w:r>
      <w:bookmarkEnd w:id="16"/>
    </w:p>
    <w:p w14:paraId="55DCCE72" w14:textId="2D0A4D03" w:rsidR="30BD2D25" w:rsidRDefault="30BD2D25" w:rsidP="30BD2D25">
      <w:pPr>
        <w:pStyle w:val="Heading3"/>
        <w:rPr>
          <w:lang w:val="ca-ES"/>
        </w:rPr>
      </w:pPr>
      <w:bookmarkStart w:id="17" w:name="_Toc193498625"/>
      <w:r w:rsidRPr="30BD2D25">
        <w:rPr>
          <w:lang w:val="ca-ES"/>
        </w:rPr>
        <w:t>តួនាទីរបស់ ខ្សែភ្លើង</w:t>
      </w:r>
      <w:bookmarkEnd w:id="17"/>
    </w:p>
    <w:p w14:paraId="7F39251B" w14:textId="6FA42ADC" w:rsidR="00C90A7E" w:rsidRDefault="00B54ADB" w:rsidP="00B54ADB">
      <w:pPr>
        <w:rPr>
          <w:lang w:val="ca-ES"/>
        </w:rPr>
      </w:pPr>
      <w:r w:rsidRPr="00B54ADB">
        <w:rPr>
          <w:rFonts w:hint="cs"/>
          <w:cs/>
          <w:lang w:val="ca-ES"/>
        </w:rPr>
        <w:t>ខ្សែភ្លើងមានតួនាទីសំខាន់ក្នុងប្រព័ន្ធអគ្គិសនី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ដោយជាផ្លូវបញ្ជូនថាមពលអគ្គិសនីពីប្រភពទៅកាន់ឧបករណ៍ប្រើប្រាស់។វាមានស្រទាប់អ៊ីសូឡង់ដើម្បីការពារការឆ្លងអគ្គិសនី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បង្ការការខូចខាតក្នុងប្រព័ន្ធ។លើសពីនេះខ្សែភ្លើងអាចប្រើសម្រាប់បែងចែកសញ្ញាអគ្គិសនីក្នុងប្រព័ន្ធទំនាក់ទំនងផងដែរ។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វាជាផ្លូវដឹកនាំសំខាន់សម្រាប់ប្រព័ន្ធបំភ្លឺ</w:t>
      </w:r>
      <w:r w:rsidRPr="00B54ADB">
        <w:rPr>
          <w:lang w:val="ca-ES"/>
        </w:rPr>
        <w:t xml:space="preserve">, </w:t>
      </w:r>
      <w:r w:rsidRPr="00B54ADB">
        <w:rPr>
          <w:rFonts w:hint="cs"/>
          <w:cs/>
          <w:lang w:val="ca-ES"/>
        </w:rPr>
        <w:t>ម៉ូទ័រ</w:t>
      </w:r>
      <w:r w:rsidRPr="00B54ADB">
        <w:rPr>
          <w:lang w:val="ca-ES"/>
        </w:rPr>
        <w:t xml:space="preserve">, </w:t>
      </w:r>
      <w:r w:rsidRPr="00B54ADB">
        <w:rPr>
          <w:rFonts w:hint="cs"/>
          <w:cs/>
          <w:lang w:val="ca-ES"/>
        </w:rPr>
        <w:t>និងប្រព័ន្ធអូតូម៉ាទិក។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ដើម្បីធានាបាននូវប្រសិទ្ធភាព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និងសុវត្ថិភាព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ខ្សែភ្លើងត្រូវមានស្តង់ដារត្រឹមត្រូវ</w:t>
      </w:r>
      <w:r w:rsidRPr="00B54ADB">
        <w:rPr>
          <w:cs/>
          <w:lang w:val="ca-ES"/>
        </w:rPr>
        <w:t xml:space="preserve"> </w:t>
      </w:r>
      <w:r w:rsidRPr="00B54ADB">
        <w:rPr>
          <w:rFonts w:hint="cs"/>
          <w:cs/>
          <w:lang w:val="ca-ES"/>
        </w:rPr>
        <w:t>និងជ្រើសរើសឲ្យសមស្របនឹងបរិបទប្រើប្រាស់។</w:t>
      </w:r>
    </w:p>
    <w:p w14:paraId="080D2440" w14:textId="4D600B05" w:rsidR="00B54ADB" w:rsidRDefault="00B54ADB" w:rsidP="00B54ADB">
      <w:pPr>
        <w:pStyle w:val="photo"/>
      </w:pPr>
      <w:bookmarkStart w:id="18" w:name="_Toc193498600"/>
      <w:r w:rsidRPr="30BD2D25">
        <w:t>ខ្សែភ្លើង</w:t>
      </w:r>
      <w:bookmarkEnd w:id="18"/>
    </w:p>
    <w:p w14:paraId="78939F19" w14:textId="1450C124" w:rsidR="00B54ADB" w:rsidRPr="00B54ADB" w:rsidRDefault="00F57318" w:rsidP="00B54ADB">
      <w:pPr>
        <w:jc w:val="center"/>
      </w:pPr>
      <w:r>
        <w:drawing>
          <wp:inline distT="0" distB="0" distL="0" distR="0" wp14:anchorId="23D6EAED" wp14:editId="08CC80F7">
            <wp:extent cx="2713464" cy="2713464"/>
            <wp:effectExtent l="0" t="0" r="0" b="0"/>
            <wp:docPr id="6" name="Picture 6" descr="https://www.fireflyelectric.com/wp-content/uploads/2022/08/R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reflyelectric.com/wp-content/uploads/2022/08/RT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74" cy="27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B4AB" w14:textId="68AF2273" w:rsidR="008A36A5" w:rsidRDefault="30BD2D25" w:rsidP="00F6309F">
      <w:pPr>
        <w:pStyle w:val="Heading3"/>
      </w:pPr>
      <w:bookmarkStart w:id="19" w:name="_Toc193498626"/>
      <w:r w:rsidRPr="30BD2D25">
        <w:rPr>
          <w:lang w:val="ca-ES"/>
        </w:rPr>
        <w:lastRenderedPageBreak/>
        <w:t xml:space="preserve">តួនាទីរបស់ </w:t>
      </w:r>
      <w:r>
        <w:t>MCB</w:t>
      </w:r>
      <w:bookmarkEnd w:id="19"/>
    </w:p>
    <w:p w14:paraId="70179F3C" w14:textId="129BA2AC" w:rsidR="00AB03A6" w:rsidRDefault="6D096C50" w:rsidP="00C90A7E">
      <w:r>
        <w:t>MCB គឺជាឧបករណ៍មេកានិចអេឡិចត្រូនិចដែលផ្ដាច់សៀគ្វីដោយស្វ័យប្រវត្តប្រសិនបើមានភាពមិនប្រក្រតីត្រូវបានរកឃើញ។ MCB ងាយនិងផ្ដាច់សៀគ្វីភ្លាមៗប្រសិនបើមានខ្សែឆ្លងភ្លើងនិងការប្រើលើសបន្ទុក។ដែលភាគច្រើនគេប្រើផ្ទាល់ជាមួយគ្រឿងទទួលដូចជាព្រឺ អំពូល និងម៉ាស៊ីនត្រជាក់ដែលមានទំហំចរន្តចន្លោះពី6Aដល់63Aអាចប្រើលើសទៅតាមការគណនានិងជ្រើសរើស។</w:t>
      </w:r>
    </w:p>
    <w:p w14:paraId="5A97EE1C" w14:textId="77777777" w:rsidR="00C90A7E" w:rsidRPr="00C90A7E" w:rsidRDefault="00C90A7E" w:rsidP="00C90A7E">
      <w:pPr>
        <w:pStyle w:val="photo"/>
        <w:rPr>
          <w:lang w:val="en-US"/>
        </w:rPr>
      </w:pPr>
      <w:bookmarkStart w:id="20" w:name="_Toc193498601"/>
      <w:r>
        <w:t>ឌីសុងទ័រ</w:t>
      </w:r>
      <w:bookmarkEnd w:id="20"/>
    </w:p>
    <w:p w14:paraId="156311A4" w14:textId="3199211C" w:rsidR="30BD2D25" w:rsidRDefault="00C90A7E" w:rsidP="00C90A7E">
      <w:pPr>
        <w:jc w:val="center"/>
      </w:pPr>
      <w:r>
        <w:drawing>
          <wp:inline distT="0" distB="0" distL="0" distR="0" wp14:anchorId="5B54A623" wp14:editId="494AF893">
            <wp:extent cx="1504161" cy="1720735"/>
            <wp:effectExtent l="0" t="0" r="1270" b="0"/>
            <wp:docPr id="325645776" name="Picture 325645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07" cy="18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899" w14:textId="711DAD4B" w:rsidR="00040B4F" w:rsidRPr="00040B4F" w:rsidRDefault="30BD2D25" w:rsidP="00040B4F">
      <w:pPr>
        <w:pStyle w:val="Heading3"/>
      </w:pPr>
      <w:bookmarkStart w:id="21" w:name="_Toc193498627"/>
      <w:r w:rsidRPr="30BD2D25">
        <w:rPr>
          <w:lang w:val="ca-ES"/>
        </w:rPr>
        <w:t xml:space="preserve">តួនាទីរបស់ </w:t>
      </w:r>
      <w:r>
        <w:t>Contactor</w:t>
      </w:r>
      <w:bookmarkEnd w:id="21"/>
    </w:p>
    <w:p w14:paraId="57972A45" w14:textId="322F9F73" w:rsidR="30BD2D25" w:rsidRDefault="30BD2D25" w:rsidP="00C90A7E">
      <w:r>
        <w:t>កុងតាក់ទ័រគឺឧបករណ៍សម្រាប់តភ្ជាប់ឬផ្តាច់សៀគ្វីឲ្យគ្រឿងទទួលណាមួយដំណើរការនិងសម្រួលដល់សៀគ្វីបញ្ហាផងដែរ។ កុងតាក់ទ័រ មួយមានសមាសភាពបីរួមគ្នាមាន៖ជើងAuxiliary(NO និង NC) ជើង Coil និងជើង</w:t>
      </w:r>
      <w:r w:rsidR="00C90A7E">
        <w:t> </w:t>
      </w:r>
      <w:r>
        <w:t>Power។</w:t>
      </w:r>
      <w:r w:rsidR="00C90A7E">
        <w:t>​</w:t>
      </w:r>
      <w:r>
        <w:t>កុងតាក់ទ័រប្រើជាមួយសៀគ្វី ណាដែលមានតង់ស្យុងខ្ពស់ និងចរន្តខ្ពស់ នឹងប្រើសម្រាប់បន្ទុកដែលមានចរន្តចាប់ពី 9A និងអានុភាព3KWឡើងទៅ។វាដំណើរការដោយសារអេឡិចត្រូម៉ាញ៉េទិចសមាមាត្រទៅនឹងប្រភព(Load។ដូច្នេះវាមានលក្ខណៈពិសេសសម្រាប់បញ្ជាទៅលើសៀគ្វីអានុភាព គ្រប់ តម្លៃទាំងអស់រួមមាន៖ 9A, 16A, 32A, 50A, 100A, 400A,....។</w:t>
      </w:r>
      <w:r>
        <w:tab/>
      </w:r>
    </w:p>
    <w:p w14:paraId="5E576B1A" w14:textId="7B22D857" w:rsidR="30BD2D25" w:rsidRDefault="00C90A7E" w:rsidP="00C90A7E">
      <w:pPr>
        <w:pStyle w:val="photo"/>
      </w:pPr>
      <w:bookmarkStart w:id="22" w:name="_Toc193498602"/>
      <w:r>
        <w:t>កុងតាក់ទ័រ</w:t>
      </w:r>
      <w:bookmarkEnd w:id="22"/>
    </w:p>
    <w:p w14:paraId="392603D4" w14:textId="202D0F31" w:rsidR="30BD2D25" w:rsidRDefault="30BD2D25" w:rsidP="00C90A7E">
      <w:pPr>
        <w:jc w:val="center"/>
      </w:pPr>
      <w:r>
        <w:lastRenderedPageBreak/>
        <w:drawing>
          <wp:inline distT="0" distB="0" distL="0" distR="0" wp14:anchorId="67898C81" wp14:editId="276D8341">
            <wp:extent cx="1631217" cy="1596044"/>
            <wp:effectExtent l="0" t="0" r="7620" b="4445"/>
            <wp:docPr id="2046241959" name="Picture 204624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3" cy="168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A4B" w14:textId="6804D4DE" w:rsidR="006129CE" w:rsidRDefault="754338D0" w:rsidP="006129CE">
      <w:pPr>
        <w:pStyle w:val="Heading3"/>
      </w:pPr>
      <w:bookmarkStart w:id="23" w:name="_Toc193498628"/>
      <w:r w:rsidRPr="754338D0">
        <w:rPr>
          <w:lang w:val="ca-ES"/>
        </w:rPr>
        <w:t xml:space="preserve">តួនាទីរបស់ </w:t>
      </w:r>
      <w:r>
        <w:t>Button NO NC</w:t>
      </w:r>
      <w:bookmarkEnd w:id="23"/>
      <w:r>
        <w:t xml:space="preserve"> </w:t>
      </w:r>
    </w:p>
    <w:p w14:paraId="733A2A64" w14:textId="2F676954" w:rsidR="30BD2D25" w:rsidRDefault="00D00D6B" w:rsidP="30BD2D25">
      <w:r w:rsidRPr="00D00D6B">
        <w:rPr>
          <w:cs/>
        </w:rPr>
        <w:t xml:space="preserve">ប៊ូតុង </w:t>
      </w:r>
      <w:r w:rsidRPr="00D00D6B">
        <w:t xml:space="preserve">Normally Open (NO) </w:t>
      </w:r>
      <w:r w:rsidRPr="00D00D6B">
        <w:rPr>
          <w:cs/>
        </w:rPr>
        <w:t xml:space="preserve">និង </w:t>
      </w:r>
      <w:r w:rsidRPr="00D00D6B">
        <w:t>Normally Closed (NC)</w:t>
      </w:r>
      <w:r w:rsidRPr="00D00D6B">
        <w:rPr>
          <w:cs/>
        </w:rPr>
        <w:t xml:space="preserve">មានតួនាទីសំខាន់ក្នុងសៀគ្វីអគ្គិសនី និងអេឡិចត្រូនិក។ ប៊ូតុង </w:t>
      </w:r>
      <w:r w:rsidRPr="00D00D6B">
        <w:t xml:space="preserve">NO </w:t>
      </w:r>
      <w:r w:rsidRPr="00D00D6B">
        <w:rPr>
          <w:cs/>
        </w:rPr>
        <w:t xml:space="preserve">មានសភាពបើកនៅពេលមិនចុច អត្ថន័យថាសៀគ្វីត្រូវបានផ្ដាច់ ហើយមិនមានចរន្តឆ្លងកាត់។ នៅពេលចុច ប៊ូតុងនឹងបិទសៀគ្វី ហើយអាចអោយចរន្តឆ្លងកាត់។ ប៊ូតុងប្រភេទនេះត្រូវបានប្រើប្រាស់យ៉ាងធម្មតាក្នុងប៊ូតុងចាប់ផ្ដើមម៉ាស៊ីន សញ្ញាបញ្ជា និងប្រព័ន្ធស្វ័យប្រវត្តិដូចជា </w:t>
      </w:r>
      <w:r w:rsidRPr="00D00D6B">
        <w:t xml:space="preserve">CNC </w:t>
      </w:r>
      <w:r w:rsidRPr="00D00D6B">
        <w:rPr>
          <w:cs/>
        </w:rPr>
        <w:t xml:space="preserve">ឬ </w:t>
      </w:r>
      <w:r w:rsidRPr="00D00D6B">
        <w:t>PLC</w:t>
      </w:r>
      <w:r w:rsidRPr="00D00D6B">
        <w:rPr>
          <w:cs/>
        </w:rPr>
        <w:t xml:space="preserve">។ ផ្ទុយពីនេះ ប៊ូតុង </w:t>
      </w:r>
      <w:r w:rsidRPr="00D00D6B">
        <w:t xml:space="preserve">NC </w:t>
      </w:r>
      <w:r w:rsidRPr="00D00D6B">
        <w:rPr>
          <w:cs/>
        </w:rPr>
        <w:t xml:space="preserve">មានសភាពបិទនៅពេលមិនចុច នេះមានន័យថាសៀគ្វីនៅតែភ្ជាប់ ហើយមានចរន្តឆ្លងកាត់។ នៅពេលចុច ប៊ូតុងនឹងបើកសៀគ្វី ហើយឈប់ឲ្យចរន្តឆ្លងកាត់។ ប៊ូតុងប្រភេទនេះត្រូវបានប្រើសម្រាប់ប៊ូតុងបញ្ឈប់ម៉ាស៊ីន ប្រព័ន្ធបញ្ជាសុវត្ថិភាព និងការការពារការបំពឹងឡើង។ ការយល់ដឹងពីការប្រើប្រាស់ប៊ូតុង </w:t>
      </w:r>
      <w:r w:rsidRPr="00D00D6B">
        <w:t xml:space="preserve">NO </w:t>
      </w:r>
      <w:r w:rsidRPr="00D00D6B">
        <w:rPr>
          <w:cs/>
        </w:rPr>
        <w:t xml:space="preserve">និង </w:t>
      </w:r>
      <w:r w:rsidRPr="00D00D6B">
        <w:t xml:space="preserve">NC </w:t>
      </w:r>
      <w:r w:rsidRPr="00D00D6B">
        <w:rPr>
          <w:cs/>
        </w:rPr>
        <w:t>ជាសារៈសំខាន់ក្នុងការរចនាប្រព័ន្ធបញ្ជាអគ្គិសនីដែលមានប្រសិទ្ធភាព និងមានសុវត្ថិភាព។</w:t>
      </w:r>
    </w:p>
    <w:p w14:paraId="2D408A7E" w14:textId="463DA940" w:rsidR="00FB5A80" w:rsidRDefault="00FB5A80" w:rsidP="00FB5A80">
      <w:pPr>
        <w:pStyle w:val="photo"/>
      </w:pPr>
      <w:r w:rsidRPr="00FB5A80">
        <w:rPr>
          <w:cs/>
        </w:rPr>
        <w:t xml:space="preserve">តួនាទីរបស់ </w:t>
      </w:r>
      <w:r w:rsidRPr="00FB5A80">
        <w:t>Button NO NC</w:t>
      </w:r>
    </w:p>
    <w:p w14:paraId="4692D09F" w14:textId="64DAEE89" w:rsidR="00FB5A80" w:rsidRDefault="00FB5A80" w:rsidP="00FB5A80">
      <w:pPr>
        <w:jc w:val="center"/>
      </w:pPr>
      <w:r>
        <w:drawing>
          <wp:inline distT="0" distB="0" distL="0" distR="0" wp14:anchorId="3DFDF821" wp14:editId="3EEB9AF2">
            <wp:extent cx="2118732" cy="2118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p.net-resizeimage_(1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62" cy="21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FE14" w14:textId="536CDDE4" w:rsidR="00613B3A" w:rsidRDefault="00613B3A" w:rsidP="00613B3A">
      <w:pPr>
        <w:pStyle w:val="Heading3"/>
      </w:pPr>
      <w:bookmarkStart w:id="24" w:name="_Toc193498629"/>
      <w:r>
        <w:rPr>
          <w:lang w:val="ca-ES"/>
        </w:rPr>
        <w:lastRenderedPageBreak/>
        <w:t xml:space="preserve">តួនាទីរបស់ </w:t>
      </w:r>
      <w:r w:rsidR="001E241D">
        <w:t>3 Positions Switch</w:t>
      </w:r>
      <w:bookmarkEnd w:id="24"/>
      <w:r w:rsidR="001E241D">
        <w:t xml:space="preserve"> </w:t>
      </w:r>
    </w:p>
    <w:p w14:paraId="7E332D5B" w14:textId="734DEF50" w:rsidR="00125B36" w:rsidRDefault="009A357D" w:rsidP="009A357D">
      <w:r w:rsidRPr="009A357D">
        <w:t xml:space="preserve">3 Positions Switch </w:t>
      </w:r>
      <w:r w:rsidRPr="009A357D">
        <w:rPr>
          <w:cs/>
        </w:rPr>
        <w:t xml:space="preserve">គឺជា​ប៊ូតុងបញ្ជា​ដែលមានបី​ទីតាំង ដែលអាចប្រើសម្រាប់បិទបើកសៀគ្វីអគ្គិសនី ឬប្ដូរទិសដៅនៃការបញ្ជា។ ទីតាំងទី១ជាទីតាំង </w:t>
      </w:r>
      <w:r w:rsidRPr="009A357D">
        <w:t>OFF</w:t>
      </w:r>
      <w:r>
        <w:t xml:space="preserve"> </w:t>
      </w:r>
      <w:r w:rsidRPr="009A357D">
        <w:rPr>
          <w:cs/>
        </w:rPr>
        <w:t xml:space="preserve">ដែលបិទសៀគ្វីនិងមិនអោយចរន្តឆ្លងកាត់។ ទីតាំងទី២អាចត្រូវបានកំណត់ជាទីតាំង </w:t>
      </w:r>
      <w:r w:rsidRPr="009A357D">
        <w:t xml:space="preserve">ON-1 </w:t>
      </w:r>
      <w:r w:rsidRPr="009A357D">
        <w:rPr>
          <w:cs/>
        </w:rPr>
        <w:t xml:space="preserve">ដែលភ្ជាប់សៀគ្វីទីមួយ ហើយអាចបញ្ជាឧបករណ៍ ឬប្រព័ន្ធផ្សេងៗ។ ទីតាំងទី៣គឺ </w:t>
      </w:r>
      <w:r w:rsidRPr="009A357D">
        <w:t xml:space="preserve">ON-2 </w:t>
      </w:r>
      <w:r w:rsidRPr="009A357D">
        <w:rPr>
          <w:cs/>
        </w:rPr>
        <w:t>ដែលភ្ជាប់សៀគ្វីទីពីរ ហើយអាចប្រើសម្រាប់ប្ដូរចន្លោះសៀគ្វី ឬបញ្ជាទិសដៅដំណើរការរបស់ម៉ូទ័រ។ ស្វ៊ីចប្រភេទនេះត្រូវបានប្រើប្រាស់យ៉ាងទូលំទូលាយក្នុងប្រព័ន្ធអគ្គិសនីឧស្សាហកម្ម ការប្ដូរត្រួតពិនិត្យម៉ាស៊ីន បញ្ជាទិសដៅម៉ូទ័រនិងការជ្រើសរើសប្រភពថាមពល។វាមានតួនាទីសំខាន់ក្នុងការធានាសុវត្ថិភាពនិងប្រសិទ្ធភាពនៃប្រព័ន្ធ</w:t>
      </w:r>
      <w:r>
        <w:t xml:space="preserve">     </w:t>
      </w:r>
      <w:r w:rsidRPr="009A357D">
        <w:rPr>
          <w:cs/>
        </w:rPr>
        <w:t>បញ្ជា។</w:t>
      </w:r>
    </w:p>
    <w:p w14:paraId="49BDB379" w14:textId="247AFB05" w:rsidR="009A357D" w:rsidRDefault="009A357D" w:rsidP="009A357D">
      <w:pPr>
        <w:pStyle w:val="photo"/>
      </w:pPr>
      <w:r w:rsidRPr="009A357D">
        <w:t>3 Positions Switch</w:t>
      </w:r>
    </w:p>
    <w:p w14:paraId="547CD48B" w14:textId="6689AB72" w:rsidR="009A357D" w:rsidRPr="00125B36" w:rsidRDefault="002B068E" w:rsidP="002B068E">
      <w:pPr>
        <w:jc w:val="center"/>
      </w:pPr>
      <w:r>
        <w:drawing>
          <wp:inline distT="0" distB="0" distL="0" distR="0" wp14:anchorId="4A832614" wp14:editId="3037431E">
            <wp:extent cx="2126165" cy="2126165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F132030_36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85" cy="21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6F0B" w14:textId="751E23E4" w:rsidR="006F7C4C" w:rsidRDefault="006F7C4C" w:rsidP="0081638A">
      <w:pPr>
        <w:pStyle w:val="Heading2"/>
      </w:pPr>
      <w:bookmarkStart w:id="25" w:name="_Toc193498630"/>
      <w:r>
        <w:t>ការ</w:t>
      </w:r>
      <w:r w:rsidR="009B7F5A">
        <w:t>គណនា</w:t>
      </w:r>
      <w:r w:rsidR="009923B9">
        <w:t xml:space="preserve"> Power</w:t>
      </w:r>
      <w:bookmarkEnd w:id="25"/>
    </w:p>
    <w:p w14:paraId="2053D4B2" w14:textId="77777777" w:rsidR="002766BD" w:rsidRPr="002766BD" w:rsidRDefault="002766BD" w:rsidP="002766BD"/>
    <w:p w14:paraId="7138B23D" w14:textId="4B1375AC" w:rsidR="0081638A" w:rsidRDefault="0081638A" w:rsidP="0081638A">
      <w:pPr>
        <w:pStyle w:val="Heading2"/>
      </w:pPr>
      <w:bookmarkStart w:id="26" w:name="_Toc193498631"/>
      <w:r>
        <w:t xml:space="preserve">ការគណនា </w:t>
      </w:r>
      <w:r w:rsidR="0097238E">
        <w:t>មុខការខ្សែ</w:t>
      </w:r>
      <w:bookmarkEnd w:id="26"/>
    </w:p>
    <w:p w14:paraId="44962C7D" w14:textId="77777777" w:rsidR="002766BD" w:rsidRPr="002766BD" w:rsidRDefault="002766BD" w:rsidP="002766BD"/>
    <w:p w14:paraId="2B37E922" w14:textId="50358B8E" w:rsidR="0097238E" w:rsidRDefault="00095179" w:rsidP="00095179">
      <w:pPr>
        <w:pStyle w:val="Heading2"/>
      </w:pPr>
      <w:bookmarkStart w:id="27" w:name="_Toc193498632"/>
      <w:r>
        <w:t>Drawing</w:t>
      </w:r>
      <w:bookmarkEnd w:id="27"/>
      <w:r>
        <w:t xml:space="preserve"> </w:t>
      </w:r>
    </w:p>
    <w:p w14:paraId="31379FC0" w14:textId="77777777" w:rsidR="002766BD" w:rsidRPr="002766BD" w:rsidRDefault="002766BD" w:rsidP="002766BD"/>
    <w:p w14:paraId="15A41305" w14:textId="3DF8686F" w:rsidR="004A3539" w:rsidRDefault="00CF2922" w:rsidP="004A3539">
      <w:pPr>
        <w:pStyle w:val="Heading2"/>
      </w:pPr>
      <w:bookmarkStart w:id="28" w:name="_Toc193498633"/>
      <w:r>
        <w:t>ដំ</w:t>
      </w:r>
      <w:r w:rsidR="0009538C">
        <w:t>ណើរការ</w:t>
      </w:r>
      <w:r w:rsidR="004A3539">
        <w:t>របស់ទូរ</w:t>
      </w:r>
      <w:bookmarkEnd w:id="28"/>
    </w:p>
    <w:p w14:paraId="7DCB4270" w14:textId="77777777" w:rsidR="002766BD" w:rsidRPr="002766BD" w:rsidRDefault="002766BD" w:rsidP="002766BD"/>
    <w:p w14:paraId="0BAE59AB" w14:textId="37906C74" w:rsidR="00AB1DED" w:rsidRDefault="30BD2D25" w:rsidP="00E96793">
      <w:pPr>
        <w:pStyle w:val="Heading2"/>
      </w:pPr>
      <w:bookmarkStart w:id="29" w:name="_Toc193498634"/>
      <w:r w:rsidRPr="30BD2D25">
        <w:rPr>
          <w:lang w:val="ca-ES"/>
        </w:rPr>
        <w:lastRenderedPageBreak/>
        <w:t>Flowchart (required): From start to the end.</w:t>
      </w:r>
      <w:bookmarkEnd w:id="29"/>
      <w:r w:rsidRPr="30BD2D25">
        <w:rPr>
          <w:lang w:val="ca-ES"/>
        </w:rPr>
        <w:t xml:space="preserve"> </w:t>
      </w:r>
    </w:p>
    <w:p w14:paraId="3AB2AA78" w14:textId="6211791E" w:rsidR="00AB1DED" w:rsidRDefault="30BD2D25" w:rsidP="00E96793">
      <w:pPr>
        <w:pStyle w:val="Heading2"/>
      </w:pPr>
      <w:bookmarkStart w:id="30" w:name="_Toc193498635"/>
      <w:r w:rsidRPr="30BD2D25">
        <w:rPr>
          <w:lang w:val="ca-ES"/>
        </w:rPr>
        <w:t>Explain your flowchart, step by step.</w:t>
      </w:r>
      <w:bookmarkEnd w:id="30"/>
      <w:r w:rsidRPr="30BD2D25">
        <w:rPr>
          <w:lang w:val="ca-ES"/>
        </w:rPr>
        <w:t xml:space="preserve"> </w:t>
      </w:r>
    </w:p>
    <w:p w14:paraId="2DAB821A" w14:textId="2E327F8C" w:rsidR="283396EC" w:rsidRDefault="72632027" w:rsidP="00E96793">
      <w:pPr>
        <w:pStyle w:val="Heading1"/>
      </w:pPr>
      <w:bookmarkStart w:id="31" w:name="_Toc193498636"/>
      <w:r>
        <w:t>Results and discussion: Analysis…</w:t>
      </w:r>
      <w:bookmarkEnd w:id="31"/>
      <w:r>
        <w:t xml:space="preserve"> </w:t>
      </w:r>
    </w:p>
    <w:p w14:paraId="5E9B3945" w14:textId="381EF4C4" w:rsidR="00AB1DED" w:rsidRDefault="72632027" w:rsidP="00E96793">
      <w:pPr>
        <w:pStyle w:val="Heading1"/>
      </w:pPr>
      <w:bookmarkStart w:id="32" w:name="_Toc193498637"/>
      <w:r>
        <w:t>Conclusion</w:t>
      </w:r>
      <w:bookmarkEnd w:id="32"/>
      <w:r>
        <w:t xml:space="preserve"> </w:t>
      </w:r>
    </w:p>
    <w:p w14:paraId="3B7DDE0B" w14:textId="25FE589B" w:rsidR="00937B1B" w:rsidRDefault="72632027" w:rsidP="00E96793">
      <w:pPr>
        <w:pStyle w:val="Heading1"/>
      </w:pPr>
      <w:bookmarkStart w:id="33" w:name="_Toc193498638"/>
      <w:r>
        <w:t>References</w:t>
      </w:r>
      <w:bookmarkEnd w:id="33"/>
      <w:r>
        <w:t xml:space="preserve"> </w:t>
      </w:r>
    </w:p>
    <w:p w14:paraId="665339B5" w14:textId="471CF68D" w:rsidR="24DD0DDE" w:rsidRDefault="72632027" w:rsidP="00E96793">
      <w:pPr>
        <w:pStyle w:val="Heading1"/>
      </w:pPr>
      <w:bookmarkStart w:id="34" w:name="_Toc193498639"/>
      <w:r>
        <w:t>Appendices (optional)</w:t>
      </w:r>
      <w:bookmarkEnd w:id="34"/>
    </w:p>
    <w:sectPr w:rsidR="24DD0DDE" w:rsidSect="002766BD">
      <w:headerReference w:type="default" r:id="rId15"/>
      <w:footerReference w:type="default" r:id="rId16"/>
      <w:headerReference w:type="first" r:id="rId17"/>
      <w:pgSz w:w="11906" w:h="16838"/>
      <w:pgMar w:top="1157" w:right="1080" w:bottom="993" w:left="1080" w:header="397" w:footer="283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26C36" w14:textId="77777777" w:rsidR="00543DD0" w:rsidRDefault="00543DD0">
      <w:pPr>
        <w:spacing w:line="240" w:lineRule="auto"/>
      </w:pPr>
      <w:r>
        <w:separator/>
      </w:r>
    </w:p>
    <w:p w14:paraId="4E2E4881" w14:textId="77777777" w:rsidR="00543DD0" w:rsidRDefault="00543DD0"/>
    <w:p w14:paraId="60A0647D" w14:textId="77777777" w:rsidR="00543DD0" w:rsidRDefault="00543DD0"/>
    <w:p w14:paraId="3779520B" w14:textId="77777777" w:rsidR="00782063" w:rsidRDefault="00782063"/>
    <w:p w14:paraId="7AE97A65" w14:textId="77777777" w:rsidR="00782063" w:rsidRDefault="00782063" w:rsidP="00B54ADB"/>
  </w:endnote>
  <w:endnote w:type="continuationSeparator" w:id="0">
    <w:p w14:paraId="0AA3A016" w14:textId="77777777" w:rsidR="00543DD0" w:rsidRDefault="00543DD0">
      <w:pPr>
        <w:spacing w:line="240" w:lineRule="auto"/>
      </w:pPr>
      <w:r>
        <w:continuationSeparator/>
      </w:r>
    </w:p>
    <w:p w14:paraId="4241326D" w14:textId="77777777" w:rsidR="00543DD0" w:rsidRDefault="00543DD0"/>
    <w:p w14:paraId="5A384F8B" w14:textId="77777777" w:rsidR="00543DD0" w:rsidRDefault="00543DD0"/>
    <w:p w14:paraId="5AA1FCA2" w14:textId="77777777" w:rsidR="00782063" w:rsidRDefault="00782063"/>
    <w:p w14:paraId="074E953F" w14:textId="77777777" w:rsidR="00782063" w:rsidRDefault="00782063" w:rsidP="00B54ADB"/>
  </w:endnote>
  <w:endnote w:type="continuationNotice" w:id="1">
    <w:p w14:paraId="545BDC3E" w14:textId="77777777" w:rsidR="00543DD0" w:rsidRDefault="00543DD0">
      <w:pPr>
        <w:spacing w:line="240" w:lineRule="auto"/>
      </w:pPr>
    </w:p>
    <w:p w14:paraId="631D2005" w14:textId="77777777" w:rsidR="00543DD0" w:rsidRDefault="00543DD0"/>
    <w:p w14:paraId="6F62566D" w14:textId="77777777" w:rsidR="00543DD0" w:rsidRDefault="00543DD0"/>
    <w:p w14:paraId="5159D87B" w14:textId="77777777" w:rsidR="00782063" w:rsidRDefault="00782063"/>
    <w:p w14:paraId="2AFE1354" w14:textId="77777777" w:rsidR="00782063" w:rsidRDefault="00782063" w:rsidP="00B54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71224" w14:textId="6A3EE9AA" w:rsidR="00782063" w:rsidRDefault="006A639A" w:rsidP="00B54ADB">
    <w:pPr>
      <w:jc w:val="center"/>
    </w:pPr>
    <w:r>
      <w:t xml:space="preserve">Page: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D31CE" w14:textId="77777777" w:rsidR="00543DD0" w:rsidRDefault="00543DD0">
      <w:pPr>
        <w:spacing w:line="240" w:lineRule="auto"/>
      </w:pPr>
      <w:r>
        <w:separator/>
      </w:r>
    </w:p>
    <w:p w14:paraId="490C70C5" w14:textId="77777777" w:rsidR="00543DD0" w:rsidRDefault="00543DD0"/>
    <w:p w14:paraId="7D4F1399" w14:textId="77777777" w:rsidR="00543DD0" w:rsidRDefault="00543DD0"/>
    <w:p w14:paraId="6DFDAF31" w14:textId="77777777" w:rsidR="00782063" w:rsidRDefault="00782063"/>
    <w:p w14:paraId="0CA923A7" w14:textId="77777777" w:rsidR="00782063" w:rsidRDefault="00782063" w:rsidP="00B54ADB"/>
  </w:footnote>
  <w:footnote w:type="continuationSeparator" w:id="0">
    <w:p w14:paraId="3D46978F" w14:textId="77777777" w:rsidR="00543DD0" w:rsidRDefault="00543DD0">
      <w:pPr>
        <w:spacing w:line="240" w:lineRule="auto"/>
      </w:pPr>
      <w:r>
        <w:continuationSeparator/>
      </w:r>
    </w:p>
    <w:p w14:paraId="583113BA" w14:textId="77777777" w:rsidR="00543DD0" w:rsidRDefault="00543DD0"/>
    <w:p w14:paraId="6DCEAB0C" w14:textId="77777777" w:rsidR="00543DD0" w:rsidRDefault="00543DD0"/>
    <w:p w14:paraId="46F10559" w14:textId="77777777" w:rsidR="00782063" w:rsidRDefault="00782063"/>
    <w:p w14:paraId="6A7C84F2" w14:textId="77777777" w:rsidR="00782063" w:rsidRDefault="00782063" w:rsidP="00B54ADB"/>
  </w:footnote>
  <w:footnote w:type="continuationNotice" w:id="1">
    <w:p w14:paraId="7FE3C0C9" w14:textId="77777777" w:rsidR="00543DD0" w:rsidRDefault="00543DD0">
      <w:pPr>
        <w:spacing w:line="240" w:lineRule="auto"/>
      </w:pPr>
    </w:p>
    <w:p w14:paraId="5F67E271" w14:textId="77777777" w:rsidR="00543DD0" w:rsidRDefault="00543DD0"/>
    <w:p w14:paraId="2F66F9F8" w14:textId="77777777" w:rsidR="00543DD0" w:rsidRDefault="00543DD0"/>
    <w:p w14:paraId="0BC39650" w14:textId="77777777" w:rsidR="00782063" w:rsidRDefault="00782063"/>
    <w:p w14:paraId="13573251" w14:textId="77777777" w:rsidR="00782063" w:rsidRDefault="00782063" w:rsidP="00B54A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83B7" w14:textId="168B5636" w:rsidR="00782063" w:rsidRDefault="006A639A" w:rsidP="00B54ADB">
    <w:pPr>
      <w:jc w:val="right"/>
    </w:pPr>
    <w:r w:rsidRPr="006A625C">
      <w:t>FC21-GEE-Student Project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9F3AA" w14:textId="3960AFB9" w:rsidR="006A639A" w:rsidRDefault="006A639A" w:rsidP="00000501">
    <w:pPr>
      <w:pStyle w:val="Header"/>
      <w:ind w:firstLine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vNqvN3trIom+" int2:id="g7dwtoJB">
      <int2:state int2:type="AugLoop_Text_Critique" int2:value="Rejected"/>
    </int2:textHash>
    <int2:textHash int2:hashCode="5lUcvyTOAFAFtO" int2:id="MJassWy5">
      <int2:state int2:type="AugLoop_Text_Critique" int2:value="Rejected"/>
    </int2:textHash>
    <int2:textHash int2:hashCode="9AcT8dopO0UKFK" int2:id="FWIniw4l">
      <int2:state int2:type="AugLoop_Text_Critique" int2:value="Rejected"/>
    </int2:textHash>
    <int2:textHash int2:hashCode="G2SXRHLuDtTrW1" int2:id="H87uwItV">
      <int2:state int2:type="AugLoop_Text_Critique" int2:value="Rejected"/>
    </int2:textHash>
    <int2:textHash int2:hashCode="PVkZnZaAVznNEU" int2:id="EwyqyMet">
      <int2:state int2:type="AugLoop_Text_Critique" int2:value="Rejected"/>
    </int2:textHash>
    <int2:textHash int2:hashCode="cb3bVDqmxNSBJ/" int2:id="2119Bn0u">
      <int2:state int2:type="AugLoop_Text_Critique" int2:value="Rejected"/>
    </int2:textHash>
    <int2:textHash int2:hashCode="yg/0VPsN/p14iS" int2:id="snVYbPCe">
      <int2:state int2:type="AugLoop_Text_Critique" int2:value="Rejected"/>
    </int2:textHash>
    <int2:textHash int2:hashCode="yUfNAFbEWNIC/N" int2:id="P3yb3j5Y">
      <int2:state int2:type="AugLoop_Text_Critique" int2:value="Rejected"/>
    </int2:textHash>
    <int2:textHash int2:hashCode="A83SjOU30OUr4T" int2:id="KS74J8xJ">
      <int2:state int2:type="AugLoop_Text_Critique" int2:value="Rejected"/>
    </int2:textHash>
    <int2:textHash int2:hashCode="aFSa+FZFBBTi8c" int2:id="ZIbFneR2">
      <int2:state int2:type="AugLoop_Text_Critique" int2:value="Rejected"/>
    </int2:textHash>
    <int2:textHash int2:hashCode="pTVrN75WjTlnbA" int2:id="0w80yTkr">
      <int2:state int2:type="AugLoop_Text_Critique" int2:value="Rejected"/>
    </int2:textHash>
    <int2:textHash int2:hashCode="XyP9FJ2xppLoKP" int2:id="jNG3QfYL">
      <int2:state int2:type="AugLoop_Text_Critique" int2:value="Rejected"/>
    </int2:textHash>
    <int2:textHash int2:hashCode="ZdO57QBRjUJjyt" int2:id="baTOxd0X">
      <int2:state int2:type="AugLoop_Text_Critique" int2:value="Rejected"/>
    </int2:textHash>
    <int2:textHash int2:hashCode="3t6ske26OnChsu" int2:id="zlCfph9k">
      <int2:state int2:type="AugLoop_Text_Critique" int2:value="Rejected"/>
    </int2:textHash>
    <int2:textHash int2:hashCode="WpSw6zM0ikGiWc" int2:id="5909pilT">
      <int2:state int2:type="AugLoop_Text_Critique" int2:value="Rejected"/>
    </int2:textHash>
    <int2:textHash int2:hashCode="ZhPvgSztXAqTgc" int2:id="pJNF8u23">
      <int2:state int2:type="AugLoop_Text_Critique" int2:value="Rejected"/>
    </int2:textHash>
    <int2:textHash int2:hashCode="W+idmpsHJ1OsC+" int2:id="oOAw4iiM">
      <int2:state int2:type="AugLoop_Text_Critique" int2:value="Rejected"/>
    </int2:textHash>
    <int2:textHash int2:hashCode="YCRVVEtYGAhTj3" int2:id="fGnAOFaW">
      <int2:state int2:type="AugLoop_Text_Critique" int2:value="Rejected"/>
    </int2:textHash>
    <int2:textHash int2:hashCode="gIV+iwS4mxIwhi" int2:id="RJV7C8CL">
      <int2:state int2:type="AugLoop_Text_Critique" int2:value="Rejected"/>
    </int2:textHash>
    <int2:textHash int2:hashCode="G9EFRgfaoSQgY8" int2:id="cSXu9vm3">
      <int2:state int2:type="AugLoop_Text_Critique" int2:value="Rejected"/>
    </int2:textHash>
    <int2:textHash int2:hashCode="ezjAfySkrRtxfv" int2:id="FD85MZil">
      <int2:state int2:type="AugLoop_Text_Critique" int2:value="Rejected"/>
    </int2:textHash>
    <int2:textHash int2:hashCode="oQH4MFZLNpdIzJ" int2:id="tmQ73fCH">
      <int2:state int2:type="AugLoop_Text_Critique" int2:value="Rejected"/>
    </int2:textHash>
    <int2:textHash int2:hashCode="2FLFvYnOAk06A5" int2:id="JhRzbCQV">
      <int2:state int2:type="LegacyProofing" int2:value="Rejected"/>
    </int2:textHash>
    <int2:textHash int2:hashCode="1qqar8iuRsJWvF" int2:id="aAFGIsrm">
      <int2:state int2:type="LegacyProofing" int2:value="Rejected"/>
    </int2:textHash>
    <int2:textHash int2:hashCode="QAUKNaG6DoyuCC" int2:id="oCnxcwvP">
      <int2:state int2:type="LegacyProofing" int2:value="Rejected"/>
    </int2:textHash>
    <int2:bookmark int2:bookmarkName="_Int_EnouA7oJ" int2:invalidationBookmarkName="" int2:hashCode="mQuohSy8mredqs" int2:id="A3I9JHb5">
      <int2:state int2:type="AugLoop_Text_Critique" int2:value="Rejected"/>
    </int2:bookmark>
    <int2:bookmark int2:bookmarkName="_Int_WPlnogre" int2:invalidationBookmarkName="" int2:hashCode="G+XZEUug1eipNG" int2:id="E23OFR51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0C5"/>
    <w:multiLevelType w:val="hybridMultilevel"/>
    <w:tmpl w:val="AEFEF570"/>
    <w:lvl w:ilvl="0" w:tplc="FA4CD9E8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5CDA7E8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ABB605DA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B5669AE8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181F4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A47818B6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BE67404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300BDD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86968C42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1AF4B3"/>
    <w:multiLevelType w:val="hybridMultilevel"/>
    <w:tmpl w:val="8A740BD8"/>
    <w:lvl w:ilvl="0" w:tplc="453C9288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026D6D6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6EB8FBEA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E0AF434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686438E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65407BC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140E592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904663B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2654B5E0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A292CF3"/>
    <w:multiLevelType w:val="hybridMultilevel"/>
    <w:tmpl w:val="2F426D84"/>
    <w:lvl w:ilvl="0" w:tplc="C462933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7D745D5E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3C2F63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734EFE26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8E34F23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69805CE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D6074D4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5AE7A7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F392AB8E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D50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0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108F8"/>
    <w:multiLevelType w:val="hybridMultilevel"/>
    <w:tmpl w:val="0D862768"/>
    <w:lvl w:ilvl="0" w:tplc="3D9C0FD8">
      <w:start w:val="1"/>
      <w:numFmt w:val="bullet"/>
      <w:pStyle w:val="List21"/>
      <w:lvlText w:val="­"/>
      <w:lvlJc w:val="left"/>
      <w:pPr>
        <w:ind w:left="1494" w:hanging="360"/>
      </w:pPr>
      <w:rPr>
        <w:rFonts w:ascii="Khmer OS Siemreap" w:hAnsi="Khmer OS Siemreap" w:hint="default"/>
        <w:b w:val="0"/>
        <w:bCs w:val="0"/>
        <w:i w:val="0"/>
        <w:iCs w:val="0"/>
        <w:sz w:val="22"/>
        <w:szCs w:val="22"/>
      </w:rPr>
    </w:lvl>
    <w:lvl w:ilvl="1" w:tplc="540000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746543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60B26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C80D4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D1887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A029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06D1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242D5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0B2943"/>
    <w:multiLevelType w:val="multilevel"/>
    <w:tmpl w:val="8AB6CB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B0449E"/>
    <w:multiLevelType w:val="hybridMultilevel"/>
    <w:tmpl w:val="522863BE"/>
    <w:lvl w:ilvl="0" w:tplc="820459F6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C574724C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375AEAB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646844F0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532CB04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130F268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3E0EB1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880837F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D084F42E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1926951"/>
    <w:multiLevelType w:val="multilevel"/>
    <w:tmpl w:val="C908CE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 w15:restartNumberingAfterBreak="0">
    <w:nsid w:val="320A6C02"/>
    <w:multiLevelType w:val="hybridMultilevel"/>
    <w:tmpl w:val="C3483F90"/>
    <w:lvl w:ilvl="0" w:tplc="14B496E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DBB2E10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82D0F33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1D43EB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642505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FDAA38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5A294F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BE607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4F4C74E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33E02ED"/>
    <w:multiLevelType w:val="hybridMultilevel"/>
    <w:tmpl w:val="F1EA2096"/>
    <w:lvl w:ilvl="0" w:tplc="CF62883C">
      <w:start w:val="1"/>
      <w:numFmt w:val="bullet"/>
      <w:lvlText w:val="-"/>
      <w:lvlJc w:val="left"/>
      <w:pPr>
        <w:ind w:left="1494" w:hanging="360"/>
      </w:pPr>
      <w:rPr>
        <w:rFonts w:ascii="Aptos" w:hAnsi="Aptos" w:hint="default"/>
      </w:rPr>
    </w:lvl>
    <w:lvl w:ilvl="1" w:tplc="E800C84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3702C78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7C6E11A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CC71D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94267D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B654595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D724118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C12BE32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A192F76"/>
    <w:multiLevelType w:val="multilevel"/>
    <w:tmpl w:val="05AAB9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3CE5CA5B"/>
    <w:multiLevelType w:val="multilevel"/>
    <w:tmpl w:val="FD844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B0FA0"/>
    <w:multiLevelType w:val="hybridMultilevel"/>
    <w:tmpl w:val="00E0F22A"/>
    <w:lvl w:ilvl="0" w:tplc="D744CC5E">
      <w:start w:val="1"/>
      <w:numFmt w:val="decimal"/>
      <w:pStyle w:val="photo"/>
      <w:lvlText w:val="រូបភាពទី %1."/>
      <w:lvlJc w:val="left"/>
      <w:pPr>
        <w:ind w:left="1287" w:hanging="360"/>
      </w:pPr>
      <w:rPr>
        <w:rFonts w:ascii="Khmer OS Siemreap" w:hAnsi="Khmer OS Siemreap" w:cs="Khmer OS Siemreap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A9C14A0"/>
    <w:multiLevelType w:val="hybridMultilevel"/>
    <w:tmpl w:val="D8EA45D4"/>
    <w:lvl w:ilvl="0" w:tplc="C9543B4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7245F34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B75CCA7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D1AEBA9A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C96482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C97C4E9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E2CA74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C52485D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A230A12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C2CC370"/>
    <w:multiLevelType w:val="hybridMultilevel"/>
    <w:tmpl w:val="584CBDAE"/>
    <w:lvl w:ilvl="0" w:tplc="547C9F9C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BD202F38">
      <w:start w:val="1"/>
      <w:numFmt w:val="bullet"/>
      <w:lvlText w:val="o"/>
      <w:lvlJc w:val="left"/>
      <w:pPr>
        <w:ind w:left="2727" w:hanging="360"/>
      </w:pPr>
      <w:rPr>
        <w:rFonts w:ascii="Courier New" w:hAnsi="Courier New" w:hint="default"/>
      </w:rPr>
    </w:lvl>
    <w:lvl w:ilvl="2" w:tplc="DF4C0CD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77E893F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E6480E88">
      <w:start w:val="1"/>
      <w:numFmt w:val="bullet"/>
      <w:lvlText w:val="o"/>
      <w:lvlJc w:val="left"/>
      <w:pPr>
        <w:ind w:left="4887" w:hanging="360"/>
      </w:pPr>
      <w:rPr>
        <w:rFonts w:ascii="Courier New" w:hAnsi="Courier New" w:hint="default"/>
      </w:rPr>
    </w:lvl>
    <w:lvl w:ilvl="5" w:tplc="B980146A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A546144A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D37022D4">
      <w:start w:val="1"/>
      <w:numFmt w:val="bullet"/>
      <w:lvlText w:val="o"/>
      <w:lvlJc w:val="left"/>
      <w:pPr>
        <w:ind w:left="7047" w:hanging="360"/>
      </w:pPr>
      <w:rPr>
        <w:rFonts w:ascii="Courier New" w:hAnsi="Courier New" w:hint="default"/>
      </w:rPr>
    </w:lvl>
    <w:lvl w:ilvl="8" w:tplc="7A3CC6E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62081B36"/>
    <w:multiLevelType w:val="hybridMultilevel"/>
    <w:tmpl w:val="015A5B0E"/>
    <w:lvl w:ilvl="0" w:tplc="1C100E84">
      <w:start w:val="1"/>
      <w:numFmt w:val="decimal"/>
      <w:lvlText w:val="%1."/>
      <w:lvlJc w:val="left"/>
      <w:pPr>
        <w:ind w:left="1494" w:hanging="360"/>
      </w:pPr>
    </w:lvl>
    <w:lvl w:ilvl="1" w:tplc="266E939C">
      <w:start w:val="1"/>
      <w:numFmt w:val="lowerLetter"/>
      <w:lvlText w:val="%2."/>
      <w:lvlJc w:val="left"/>
      <w:pPr>
        <w:ind w:left="2214" w:hanging="360"/>
      </w:pPr>
    </w:lvl>
    <w:lvl w:ilvl="2" w:tplc="2E445304">
      <w:start w:val="1"/>
      <w:numFmt w:val="lowerRoman"/>
      <w:lvlText w:val="%3."/>
      <w:lvlJc w:val="right"/>
      <w:pPr>
        <w:ind w:left="2934" w:hanging="180"/>
      </w:pPr>
    </w:lvl>
    <w:lvl w:ilvl="3" w:tplc="3ADC7B12">
      <w:start w:val="1"/>
      <w:numFmt w:val="decimal"/>
      <w:lvlText w:val="%4."/>
      <w:lvlJc w:val="left"/>
      <w:pPr>
        <w:ind w:left="3654" w:hanging="360"/>
      </w:pPr>
    </w:lvl>
    <w:lvl w:ilvl="4" w:tplc="039E0CA0">
      <w:start w:val="1"/>
      <w:numFmt w:val="lowerLetter"/>
      <w:lvlText w:val="%5."/>
      <w:lvlJc w:val="left"/>
      <w:pPr>
        <w:ind w:left="4374" w:hanging="360"/>
      </w:pPr>
    </w:lvl>
    <w:lvl w:ilvl="5" w:tplc="B0926F8E">
      <w:start w:val="1"/>
      <w:numFmt w:val="lowerRoman"/>
      <w:lvlText w:val="%6."/>
      <w:lvlJc w:val="right"/>
      <w:pPr>
        <w:ind w:left="5094" w:hanging="180"/>
      </w:pPr>
    </w:lvl>
    <w:lvl w:ilvl="6" w:tplc="1F36CED0">
      <w:start w:val="1"/>
      <w:numFmt w:val="decimal"/>
      <w:lvlText w:val="%7."/>
      <w:lvlJc w:val="left"/>
      <w:pPr>
        <w:ind w:left="5814" w:hanging="360"/>
      </w:pPr>
    </w:lvl>
    <w:lvl w:ilvl="7" w:tplc="B354298C">
      <w:start w:val="1"/>
      <w:numFmt w:val="lowerLetter"/>
      <w:lvlText w:val="%8."/>
      <w:lvlJc w:val="left"/>
      <w:pPr>
        <w:ind w:left="6534" w:hanging="360"/>
      </w:pPr>
    </w:lvl>
    <w:lvl w:ilvl="8" w:tplc="64964776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4D67B64"/>
    <w:multiLevelType w:val="hybridMultilevel"/>
    <w:tmpl w:val="B8449DF0"/>
    <w:lvl w:ilvl="0" w:tplc="1B0E5758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56A8FBB6">
      <w:start w:val="1"/>
      <w:numFmt w:val="bullet"/>
      <w:lvlText w:val="o"/>
      <w:lvlJc w:val="left"/>
      <w:pPr>
        <w:ind w:left="2934" w:hanging="360"/>
      </w:pPr>
      <w:rPr>
        <w:rFonts w:ascii="Courier New" w:hAnsi="Courier New" w:hint="default"/>
      </w:rPr>
    </w:lvl>
    <w:lvl w:ilvl="2" w:tplc="0EAE9D80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D2B05FDA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ADE020EA">
      <w:start w:val="1"/>
      <w:numFmt w:val="bullet"/>
      <w:lvlText w:val="o"/>
      <w:lvlJc w:val="left"/>
      <w:pPr>
        <w:ind w:left="5094" w:hanging="360"/>
      </w:pPr>
      <w:rPr>
        <w:rFonts w:ascii="Courier New" w:hAnsi="Courier New" w:hint="default"/>
      </w:rPr>
    </w:lvl>
    <w:lvl w:ilvl="5" w:tplc="2E0CD774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360C712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BB2C0A4E">
      <w:start w:val="1"/>
      <w:numFmt w:val="bullet"/>
      <w:lvlText w:val="o"/>
      <w:lvlJc w:val="left"/>
      <w:pPr>
        <w:ind w:left="7254" w:hanging="360"/>
      </w:pPr>
      <w:rPr>
        <w:rFonts w:ascii="Courier New" w:hAnsi="Courier New" w:hint="default"/>
      </w:rPr>
    </w:lvl>
    <w:lvl w:ilvl="8" w:tplc="D0165FD4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670F8D13"/>
    <w:multiLevelType w:val="hybridMultilevel"/>
    <w:tmpl w:val="2ACE9C72"/>
    <w:lvl w:ilvl="0" w:tplc="0DDC228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B882E7AC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5F7A2B56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EFA6A84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E59C17BC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D85036CE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954C52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E71465A2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59940BE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75382E84"/>
    <w:multiLevelType w:val="hybridMultilevel"/>
    <w:tmpl w:val="6B3A1EFA"/>
    <w:lvl w:ilvl="0" w:tplc="052E2102">
      <w:start w:val="1"/>
      <w:numFmt w:val="bullet"/>
      <w:pStyle w:val="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2B754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8F44951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A32B8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384F76A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5ABEBFC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D28D4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51A375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5BB240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8"/>
  </w:num>
  <w:num w:numId="5">
    <w:abstractNumId w:val="15"/>
  </w:num>
  <w:num w:numId="6">
    <w:abstractNumId w:val="10"/>
  </w:num>
  <w:num w:numId="7">
    <w:abstractNumId w:val="17"/>
  </w:num>
  <w:num w:numId="8">
    <w:abstractNumId w:val="16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14"/>
  </w:num>
  <w:num w:numId="17">
    <w:abstractNumId w:val="9"/>
  </w:num>
  <w:num w:numId="18">
    <w:abstractNumId w:val="19"/>
  </w:num>
  <w:num w:numId="19">
    <w:abstractNumId w:val="5"/>
  </w:num>
  <w:num w:numId="20">
    <w:abstractNumId w:val="5"/>
  </w:num>
  <w:num w:numId="2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eakdey thon">
    <w15:presenceInfo w15:providerId="Windows Live" w15:userId="8a5b1daf9f2e9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EE7"/>
    <w:rsid w:val="00000501"/>
    <w:rsid w:val="00006F27"/>
    <w:rsid w:val="0001514B"/>
    <w:rsid w:val="00020CB6"/>
    <w:rsid w:val="00040B4F"/>
    <w:rsid w:val="00052609"/>
    <w:rsid w:val="000755E9"/>
    <w:rsid w:val="00095179"/>
    <w:rsid w:val="0009538C"/>
    <w:rsid w:val="000A003E"/>
    <w:rsid w:val="000B0AA5"/>
    <w:rsid w:val="000B2EF0"/>
    <w:rsid w:val="00125B36"/>
    <w:rsid w:val="0013391A"/>
    <w:rsid w:val="00136EE5"/>
    <w:rsid w:val="00140F42"/>
    <w:rsid w:val="001E241D"/>
    <w:rsid w:val="001F43F6"/>
    <w:rsid w:val="00205CA0"/>
    <w:rsid w:val="00221140"/>
    <w:rsid w:val="00251306"/>
    <w:rsid w:val="00251385"/>
    <w:rsid w:val="002766BD"/>
    <w:rsid w:val="002A2FDD"/>
    <w:rsid w:val="002B068E"/>
    <w:rsid w:val="002D24BF"/>
    <w:rsid w:val="003151C8"/>
    <w:rsid w:val="003362D6"/>
    <w:rsid w:val="00340204"/>
    <w:rsid w:val="00387BAF"/>
    <w:rsid w:val="0039584B"/>
    <w:rsid w:val="00430F26"/>
    <w:rsid w:val="0043520A"/>
    <w:rsid w:val="00444036"/>
    <w:rsid w:val="00463316"/>
    <w:rsid w:val="004A3539"/>
    <w:rsid w:val="004E2680"/>
    <w:rsid w:val="00506039"/>
    <w:rsid w:val="0051700F"/>
    <w:rsid w:val="00543DD0"/>
    <w:rsid w:val="0057602E"/>
    <w:rsid w:val="00593D8E"/>
    <w:rsid w:val="005A6F6D"/>
    <w:rsid w:val="005D51A1"/>
    <w:rsid w:val="005E679E"/>
    <w:rsid w:val="00606D47"/>
    <w:rsid w:val="006129CE"/>
    <w:rsid w:val="00613B3A"/>
    <w:rsid w:val="00653562"/>
    <w:rsid w:val="00667063"/>
    <w:rsid w:val="00690F25"/>
    <w:rsid w:val="00696C76"/>
    <w:rsid w:val="006A0EBE"/>
    <w:rsid w:val="006A625C"/>
    <w:rsid w:val="006A639A"/>
    <w:rsid w:val="006F7C4C"/>
    <w:rsid w:val="00700413"/>
    <w:rsid w:val="00711265"/>
    <w:rsid w:val="007446CF"/>
    <w:rsid w:val="00772B3D"/>
    <w:rsid w:val="00782063"/>
    <w:rsid w:val="007A41DD"/>
    <w:rsid w:val="007B17A2"/>
    <w:rsid w:val="007D501A"/>
    <w:rsid w:val="007D7808"/>
    <w:rsid w:val="0081638A"/>
    <w:rsid w:val="00825DC2"/>
    <w:rsid w:val="00826302"/>
    <w:rsid w:val="00853CDF"/>
    <w:rsid w:val="00865AED"/>
    <w:rsid w:val="00884FFF"/>
    <w:rsid w:val="008932B5"/>
    <w:rsid w:val="008A36A5"/>
    <w:rsid w:val="008A7B78"/>
    <w:rsid w:val="008C51A2"/>
    <w:rsid w:val="008F15D9"/>
    <w:rsid w:val="0090005A"/>
    <w:rsid w:val="00904C22"/>
    <w:rsid w:val="00937B1B"/>
    <w:rsid w:val="00953410"/>
    <w:rsid w:val="00963AF4"/>
    <w:rsid w:val="0097238E"/>
    <w:rsid w:val="009923B9"/>
    <w:rsid w:val="009A357D"/>
    <w:rsid w:val="009B7F5A"/>
    <w:rsid w:val="009C53F3"/>
    <w:rsid w:val="009C69D2"/>
    <w:rsid w:val="009C70AD"/>
    <w:rsid w:val="009E56EF"/>
    <w:rsid w:val="009F12C6"/>
    <w:rsid w:val="00A1545E"/>
    <w:rsid w:val="00A21A0F"/>
    <w:rsid w:val="00A34B89"/>
    <w:rsid w:val="00A714BA"/>
    <w:rsid w:val="00A72EEA"/>
    <w:rsid w:val="00A775FF"/>
    <w:rsid w:val="00A86353"/>
    <w:rsid w:val="00AB0255"/>
    <w:rsid w:val="00AB03A6"/>
    <w:rsid w:val="00AB1DED"/>
    <w:rsid w:val="00AF158C"/>
    <w:rsid w:val="00B42372"/>
    <w:rsid w:val="00B51492"/>
    <w:rsid w:val="00B54ADB"/>
    <w:rsid w:val="00B667BC"/>
    <w:rsid w:val="00BA1111"/>
    <w:rsid w:val="00BA2C8F"/>
    <w:rsid w:val="00BB1569"/>
    <w:rsid w:val="00BC2449"/>
    <w:rsid w:val="00BC4BE4"/>
    <w:rsid w:val="00BD479B"/>
    <w:rsid w:val="00BE33C6"/>
    <w:rsid w:val="00C23C70"/>
    <w:rsid w:val="00C76034"/>
    <w:rsid w:val="00C90A7E"/>
    <w:rsid w:val="00CB6174"/>
    <w:rsid w:val="00CF2922"/>
    <w:rsid w:val="00D00D6B"/>
    <w:rsid w:val="00D03CC7"/>
    <w:rsid w:val="00D44F2E"/>
    <w:rsid w:val="00D6482E"/>
    <w:rsid w:val="00DA43FF"/>
    <w:rsid w:val="00DB4620"/>
    <w:rsid w:val="00DC2936"/>
    <w:rsid w:val="00DE2878"/>
    <w:rsid w:val="00E00FAD"/>
    <w:rsid w:val="00E348DE"/>
    <w:rsid w:val="00E46BCB"/>
    <w:rsid w:val="00E57549"/>
    <w:rsid w:val="00E67764"/>
    <w:rsid w:val="00E96793"/>
    <w:rsid w:val="00EA56D5"/>
    <w:rsid w:val="00EC4209"/>
    <w:rsid w:val="00ED746C"/>
    <w:rsid w:val="00EE5657"/>
    <w:rsid w:val="00EF4532"/>
    <w:rsid w:val="00F57318"/>
    <w:rsid w:val="00F57EE7"/>
    <w:rsid w:val="00F6309F"/>
    <w:rsid w:val="00F818DA"/>
    <w:rsid w:val="00F85D4A"/>
    <w:rsid w:val="00F949A6"/>
    <w:rsid w:val="00FA12E8"/>
    <w:rsid w:val="00FA6BAB"/>
    <w:rsid w:val="00FB5A80"/>
    <w:rsid w:val="1D8D52DA"/>
    <w:rsid w:val="1E7DB98E"/>
    <w:rsid w:val="24DD0DDE"/>
    <w:rsid w:val="25EE5D76"/>
    <w:rsid w:val="283396EC"/>
    <w:rsid w:val="29CE96F6"/>
    <w:rsid w:val="30BD2D25"/>
    <w:rsid w:val="31A4FC16"/>
    <w:rsid w:val="32FCAE29"/>
    <w:rsid w:val="32FFA3CA"/>
    <w:rsid w:val="353A92D5"/>
    <w:rsid w:val="4768DF4A"/>
    <w:rsid w:val="48B4FABE"/>
    <w:rsid w:val="4C135A3E"/>
    <w:rsid w:val="4E6A72A8"/>
    <w:rsid w:val="51499D61"/>
    <w:rsid w:val="53EC7973"/>
    <w:rsid w:val="54291915"/>
    <w:rsid w:val="56B8A895"/>
    <w:rsid w:val="5B32CF5D"/>
    <w:rsid w:val="5F2CE7EE"/>
    <w:rsid w:val="63F1F414"/>
    <w:rsid w:val="64CB487C"/>
    <w:rsid w:val="67547991"/>
    <w:rsid w:val="6B552C46"/>
    <w:rsid w:val="6D096C50"/>
    <w:rsid w:val="72632027"/>
    <w:rsid w:val="754338D0"/>
    <w:rsid w:val="7C57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F8C3FB"/>
  <w15:docId w15:val="{8B75F84D-0AEF-43F9-858B-22F65671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ADB"/>
    <w:pPr>
      <w:spacing w:before="120" w:after="120" w:line="360" w:lineRule="auto"/>
      <w:ind w:firstLine="567"/>
      <w:contextualSpacing/>
      <w:mirrorIndents/>
    </w:pPr>
    <w:rPr>
      <w:rFonts w:ascii="Khmer OS Siemreap" w:hAnsi="Khmer OS Siemreap" w:cs="Khmer OS Siemreap"/>
      <w:noProof/>
      <w:lang w:val="en-US" w:bidi="km-KH"/>
    </w:rPr>
  </w:style>
  <w:style w:type="paragraph" w:styleId="Heading1">
    <w:name w:val="heading 1"/>
    <w:basedOn w:val="Normal"/>
    <w:next w:val="Normal"/>
    <w:autoRedefine/>
    <w:uiPriority w:val="9"/>
    <w:qFormat/>
    <w:rsid w:val="00E96793"/>
    <w:pPr>
      <w:keepNext/>
      <w:keepLines/>
      <w:numPr>
        <w:numId w:val="13"/>
      </w:numPr>
      <w:spacing w:line="240" w:lineRule="auto"/>
      <w:ind w:left="431" w:hanging="431"/>
      <w:outlineLvl w:val="0"/>
    </w:pPr>
    <w:rPr>
      <w:sz w:val="24"/>
      <w:szCs w:val="24"/>
    </w:rPr>
  </w:style>
  <w:style w:type="paragraph" w:styleId="Heading2">
    <w:name w:val="heading 2"/>
    <w:basedOn w:val="Heading1"/>
    <w:next w:val="Heading1"/>
    <w:autoRedefine/>
    <w:uiPriority w:val="9"/>
    <w:unhideWhenUsed/>
    <w:qFormat/>
    <w:rsid w:val="0081638A"/>
    <w:pPr>
      <w:numPr>
        <w:ilvl w:val="1"/>
      </w:numPr>
      <w:spacing w:after="240" w:line="276" w:lineRule="auto"/>
      <w:outlineLvl w:val="1"/>
    </w:pPr>
  </w:style>
  <w:style w:type="paragraph" w:styleId="Heading3">
    <w:name w:val="heading 3"/>
    <w:basedOn w:val="Heading2"/>
    <w:next w:val="Heading2"/>
    <w:autoRedefine/>
    <w:uiPriority w:val="9"/>
    <w:unhideWhenUsed/>
    <w:qFormat/>
    <w:rsid w:val="00E96793"/>
    <w:pPr>
      <w:numPr>
        <w:ilvl w:val="2"/>
      </w:numPr>
      <w:spacing w:after="120" w:line="360" w:lineRule="auto"/>
      <w:ind w:left="0" w:firstLine="0"/>
      <w:outlineLvl w:val="2"/>
    </w:pPr>
    <w:rPr>
      <w:rFonts w:eastAsia="Khmer OS Siemreap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4C135A3E"/>
    <w:pPr>
      <w:keepNext/>
      <w:keepLines/>
      <w:numPr>
        <w:ilvl w:val="3"/>
        <w:numId w:val="13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C135A3E"/>
    <w:pPr>
      <w:keepNext/>
      <w:keepLines/>
      <w:numPr>
        <w:ilvl w:val="4"/>
        <w:numId w:val="13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C135A3E"/>
    <w:pPr>
      <w:keepNext/>
      <w:keepLines/>
      <w:numPr>
        <w:ilvl w:val="5"/>
        <w:numId w:val="13"/>
      </w:numPr>
      <w:spacing w:before="240" w:after="80"/>
      <w:outlineLvl w:val="5"/>
    </w:pPr>
    <w:rPr>
      <w:i/>
      <w:iCs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C135A3E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C135A3E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C135A3E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362D6"/>
    <w:pPr>
      <w:keepNext/>
      <w:keepLines/>
      <w:spacing w:after="60"/>
      <w:ind w:hanging="142"/>
    </w:pPr>
    <w:rPr>
      <w:rFonts w:ascii="Khmer OS Muol Light" w:hAnsi="Khmer OS Muol Light" w:cs="Khmer OS Muol Light"/>
      <w:color w:val="0070C0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72B3D"/>
    <w:pPr>
      <w:keepNext/>
      <w:keepLines/>
      <w:spacing w:after="320"/>
      <w:jc w:val="center"/>
    </w:pPr>
    <w:rPr>
      <w:rFonts w:ascii="Khmer OS Muol Light" w:hAnsi="Khmer OS Muol Light"/>
      <w:sz w:val="24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EF"/>
  </w:style>
  <w:style w:type="paragraph" w:styleId="Footer">
    <w:name w:val="footer"/>
    <w:basedOn w:val="Normal"/>
    <w:link w:val="FooterChar"/>
    <w:uiPriority w:val="99"/>
    <w:unhideWhenUsed/>
    <w:rsid w:val="4C135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EF"/>
  </w:style>
  <w:style w:type="paragraph" w:styleId="NormalWeb">
    <w:name w:val="Normal (Web)"/>
    <w:basedOn w:val="Normal"/>
    <w:uiPriority w:val="99"/>
    <w:semiHidden/>
    <w:unhideWhenUsed/>
    <w:rsid w:val="4C135A3E"/>
    <w:pPr>
      <w:spacing w:beforeAutospacing="1" w:afterAutospacing="1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Title"/>
    <w:link w:val="NameChar"/>
    <w:uiPriority w:val="1"/>
    <w:qFormat/>
    <w:rsid w:val="006A639A"/>
    <w:pPr>
      <w:ind w:firstLine="0"/>
    </w:pPr>
    <w:rPr>
      <w:sz w:val="36"/>
      <w:szCs w:val="36"/>
    </w:rPr>
  </w:style>
  <w:style w:type="paragraph" w:styleId="Revision">
    <w:name w:val="Revision"/>
    <w:hidden/>
    <w:uiPriority w:val="99"/>
    <w:semiHidden/>
    <w:rsid w:val="00006F27"/>
    <w:pPr>
      <w:spacing w:line="240" w:lineRule="auto"/>
    </w:pPr>
    <w:rPr>
      <w:rFonts w:ascii="Times New Roman" w:hAnsi="Times New Roman"/>
    </w:rPr>
  </w:style>
  <w:style w:type="character" w:customStyle="1" w:styleId="TitleChar">
    <w:name w:val="Title Char"/>
    <w:basedOn w:val="DefaultParagraphFont"/>
    <w:link w:val="Title"/>
    <w:uiPriority w:val="10"/>
    <w:rsid w:val="003362D6"/>
    <w:rPr>
      <w:rFonts w:ascii="Khmer OS Muol Light" w:hAnsi="Khmer OS Muol Light" w:cs="Khmer OS Muol Light"/>
      <w:noProof/>
      <w:color w:val="0070C0"/>
      <w:sz w:val="28"/>
      <w:szCs w:val="32"/>
      <w:lang w:val="en-US" w:bidi="km-KH"/>
    </w:rPr>
  </w:style>
  <w:style w:type="character" w:customStyle="1" w:styleId="NameChar">
    <w:name w:val="Name Char"/>
    <w:basedOn w:val="TitleChar"/>
    <w:link w:val="Name"/>
    <w:uiPriority w:val="1"/>
    <w:rsid w:val="006A639A"/>
    <w:rPr>
      <w:rFonts w:ascii="Khmer OS Muol Light" w:hAnsi="Khmer OS Muol Light" w:cs="Khmer OS Muol Light"/>
      <w:noProof/>
      <w:color w:val="0070C0"/>
      <w:sz w:val="36"/>
      <w:szCs w:val="36"/>
      <w:lang w:val="en-US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4C135A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2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65AED"/>
    <w:pPr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766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00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5AE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003E"/>
    <w:pPr>
      <w:spacing w:after="100"/>
      <w:ind w:left="440"/>
    </w:pPr>
  </w:style>
  <w:style w:type="character" w:customStyle="1" w:styleId="SubtitleChar">
    <w:name w:val="Subtitle Char"/>
    <w:basedOn w:val="DefaultParagraphFont"/>
    <w:link w:val="Subtitle"/>
    <w:uiPriority w:val="11"/>
    <w:rsid w:val="000A003E"/>
    <w:rPr>
      <w:rFonts w:ascii="Khmer OS Muol Light" w:hAnsi="Khmer OS Muol Light"/>
      <w:sz w:val="24"/>
      <w:szCs w:val="30"/>
      <w:lang w:bidi="km-KH"/>
    </w:rPr>
  </w:style>
  <w:style w:type="paragraph" w:styleId="ListParagraph">
    <w:name w:val="List Paragraph"/>
    <w:basedOn w:val="Normal"/>
    <w:link w:val="ListParagraphChar"/>
    <w:uiPriority w:val="34"/>
    <w:qFormat/>
    <w:rsid w:val="32FCAE29"/>
    <w:pPr>
      <w:ind w:left="720"/>
    </w:pPr>
  </w:style>
  <w:style w:type="paragraph" w:customStyle="1" w:styleId="list1">
    <w:name w:val="list 1"/>
    <w:basedOn w:val="ListParagraph"/>
    <w:link w:val="list1Char"/>
    <w:autoRedefine/>
    <w:qFormat/>
    <w:rsid w:val="00667063"/>
    <w:pPr>
      <w:numPr>
        <w:numId w:val="18"/>
      </w:numPr>
      <w:spacing w:line="276" w:lineRule="auto"/>
      <w:ind w:left="851" w:hanging="284"/>
      <w:mirrorIndents w:val="0"/>
    </w:pPr>
    <w:rPr>
      <w:rFonts w:eastAsia="Khmer OS Siemreap"/>
    </w:rPr>
  </w:style>
  <w:style w:type="paragraph" w:customStyle="1" w:styleId="List21">
    <w:name w:val="List 21"/>
    <w:basedOn w:val="list1"/>
    <w:link w:val="list2Char"/>
    <w:autoRedefine/>
    <w:qFormat/>
    <w:rsid w:val="008F15D9"/>
    <w:pPr>
      <w:numPr>
        <w:numId w:val="19"/>
      </w:numPr>
      <w:spacing w:line="360" w:lineRule="auto"/>
      <w:ind w:left="1276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A0EBE"/>
    <w:rPr>
      <w:rFonts w:ascii="Khmer OS Siemreap" w:hAnsi="Khmer OS Siemreap"/>
      <w:lang w:bidi="km-KH"/>
    </w:rPr>
  </w:style>
  <w:style w:type="character" w:customStyle="1" w:styleId="list1Char">
    <w:name w:val="list 1 Char"/>
    <w:basedOn w:val="ListParagraphChar"/>
    <w:link w:val="list1"/>
    <w:rsid w:val="00667063"/>
    <w:rPr>
      <w:rFonts w:ascii="Khmer OS Siemreap" w:eastAsia="Khmer OS Siemreap" w:hAnsi="Khmer OS Siemreap" w:cs="Khmer OS Siemreap"/>
      <w:noProof/>
      <w:lang w:val="en-US" w:bidi="km-KH"/>
    </w:rPr>
  </w:style>
  <w:style w:type="character" w:customStyle="1" w:styleId="list2Char">
    <w:name w:val="list 2 Char"/>
    <w:basedOn w:val="list1Char"/>
    <w:link w:val="List21"/>
    <w:rsid w:val="008F15D9"/>
    <w:rPr>
      <w:rFonts w:ascii="Khmer OS Siemreap" w:eastAsia="Khmer OS Siemreap" w:hAnsi="Khmer OS Siemreap" w:cs="Khmer OS Siemreap"/>
      <w:noProof/>
      <w:lang w:val="en-US" w:bidi="km-KH"/>
    </w:rPr>
  </w:style>
  <w:style w:type="paragraph" w:customStyle="1" w:styleId="photo">
    <w:name w:val="photo"/>
    <w:basedOn w:val="Normal"/>
    <w:link w:val="photoChar"/>
    <w:autoRedefine/>
    <w:qFormat/>
    <w:rsid w:val="002766BD"/>
    <w:pPr>
      <w:numPr>
        <w:numId w:val="21"/>
      </w:numPr>
      <w:spacing w:before="0" w:after="0" w:line="240" w:lineRule="auto"/>
      <w:ind w:left="397" w:firstLine="0"/>
      <w:contextualSpacing w:val="0"/>
      <w:mirrorIndents w:val="0"/>
      <w:jc w:val="center"/>
    </w:pPr>
    <w:rPr>
      <w:lang w:val="ca-ES"/>
    </w:rPr>
  </w:style>
  <w:style w:type="character" w:customStyle="1" w:styleId="photoChar">
    <w:name w:val="photo Char"/>
    <w:basedOn w:val="DefaultParagraphFont"/>
    <w:link w:val="photo"/>
    <w:rsid w:val="002766BD"/>
    <w:rPr>
      <w:rFonts w:ascii="Khmer OS Siemreap" w:hAnsi="Khmer OS Siemreap" w:cs="Khmer OS Siemreap"/>
      <w:noProof/>
      <w:lang w:val="ca-ES" w:bidi="km-KH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66BD"/>
    <w:pPr>
      <w:spacing w:after="100"/>
      <w:ind w:left="660"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A90DC-4B3F-4228-9CF6-E68F9F5D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pheakdey thon</dc:creator>
  <cp:lastModifiedBy>pheakdey thon</cp:lastModifiedBy>
  <cp:revision>71</cp:revision>
  <dcterms:created xsi:type="dcterms:W3CDTF">2025-03-14T02:33:00Z</dcterms:created>
  <dcterms:modified xsi:type="dcterms:W3CDTF">2025-03-22T18:06:00Z</dcterms:modified>
</cp:coreProperties>
</file>